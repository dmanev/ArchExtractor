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94" w:rsidRDefault="00235194" w:rsidP="002351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Резюме </w:t>
      </w:r>
    </w:p>
    <w:p w:rsidR="00235194" w:rsidRDefault="00235194" w:rsidP="00235194">
      <w:pPr>
        <w:jc w:val="center"/>
        <w:rPr>
          <w:b/>
          <w:bCs/>
          <w:sz w:val="36"/>
          <w:szCs w:val="36"/>
        </w:rPr>
      </w:pPr>
    </w:p>
    <w:p w:rsidR="00235194" w:rsidRDefault="00235194" w:rsidP="00235194">
      <w:pPr>
        <w:jc w:val="center"/>
      </w:pPr>
      <w:r>
        <w:t>на дипломна работа</w:t>
      </w:r>
    </w:p>
    <w:p w:rsidR="00235194" w:rsidRDefault="00235194" w:rsidP="00235194">
      <w:pPr>
        <w:jc w:val="center"/>
      </w:pPr>
      <w:r>
        <w:t>към катедра “Софтуерни технологии”,</w:t>
      </w:r>
    </w:p>
    <w:p w:rsidR="00235194" w:rsidRDefault="00235194" w:rsidP="00235194">
      <w:pPr>
        <w:jc w:val="center"/>
      </w:pPr>
      <w:r>
        <w:t>ФМИ, СУ “Св. Климент Охридски”</w:t>
      </w:r>
    </w:p>
    <w:p w:rsidR="00235194" w:rsidRDefault="00235194" w:rsidP="00235194"/>
    <w:p w:rsidR="00235194" w:rsidRDefault="00235194" w:rsidP="00235194">
      <w:r>
        <w:rPr>
          <w:b/>
          <w:bCs/>
        </w:rPr>
        <w:t>От дипломант:</w:t>
      </w:r>
      <w:r>
        <w:t xml:space="preserve"> </w:t>
      </w:r>
      <w:r w:rsidRPr="00E2114B">
        <w:t>Димитър Делянов Манев</w:t>
      </w:r>
      <w:r>
        <w:t>, специалност:</w:t>
      </w:r>
      <w:r w:rsidRPr="00FC0346">
        <w:t xml:space="preserve"> Софтуерни технологии</w:t>
      </w:r>
      <w:r>
        <w:t xml:space="preserve">, факултетен №  </w:t>
      </w:r>
      <w:r w:rsidRPr="00235194">
        <w:t>M22499</w:t>
      </w:r>
    </w:p>
    <w:p w:rsidR="00235194" w:rsidRDefault="00235194" w:rsidP="00235194"/>
    <w:p w:rsidR="00235194" w:rsidRDefault="00235194" w:rsidP="00235194">
      <w:pPr>
        <w:pStyle w:val="NormalWeb"/>
        <w:spacing w:before="0" w:beforeAutospacing="0" w:after="0" w:afterAutospacing="0"/>
        <w:rPr>
          <w:b/>
          <w:bCs/>
          <w:sz w:val="26"/>
          <w:szCs w:val="26"/>
        </w:rPr>
      </w:pPr>
      <w:r>
        <w:rPr>
          <w:b/>
          <w:bCs/>
        </w:rPr>
        <w:t>Научен ръководител:</w:t>
      </w:r>
      <w:r w:rsidRPr="00FC0346">
        <w:t xml:space="preserve"> доц</w:t>
      </w:r>
      <w:r w:rsidRPr="00235194">
        <w:t>. д-р</w:t>
      </w:r>
      <w:r w:rsidRPr="00FC0346">
        <w:t xml:space="preserve"> Александър Димов</w:t>
      </w:r>
      <w:r>
        <w:t>,</w:t>
      </w:r>
      <w:r w:rsidRPr="00581D27">
        <w:t xml:space="preserve"> </w:t>
      </w:r>
      <w:r w:rsidR="00976431">
        <w:rPr>
          <w:lang w:val="en-US"/>
        </w:rPr>
        <w:t>к</w:t>
      </w:r>
      <w:r w:rsidRPr="00976431">
        <w:t>атедра</w:t>
      </w:r>
      <w:r w:rsidR="00976431" w:rsidRPr="00094AFE">
        <w:rPr>
          <w:rStyle w:val="Hyperlink"/>
          <w:u w:val="none"/>
          <w:lang w:val="en-US"/>
        </w:rPr>
        <w:t>:</w:t>
      </w:r>
      <w:r w:rsidRPr="00976431">
        <w:t xml:space="preserve"> Софтуерни технологии</w:t>
      </w:r>
      <w:r>
        <w:t xml:space="preserve"> /СУ, ФМИ/</w:t>
      </w:r>
    </w:p>
    <w:p w:rsidR="00235194" w:rsidRDefault="00235194" w:rsidP="00235194"/>
    <w:p w:rsidR="00235194" w:rsidRDefault="00235194" w:rsidP="00235194">
      <w:pPr>
        <w:rPr>
          <w:b/>
          <w:bCs/>
          <w:i/>
          <w:iCs/>
        </w:rPr>
      </w:pPr>
      <w:r>
        <w:rPr>
          <w:b/>
          <w:bCs/>
        </w:rPr>
        <w:t xml:space="preserve">Тема на дипломната работа:  </w:t>
      </w:r>
      <w:r w:rsidRPr="00FC0346">
        <w:rPr>
          <w:b/>
          <w:bCs/>
        </w:rPr>
        <w:t>“</w:t>
      </w:r>
      <w:r w:rsidR="00A86942" w:rsidRPr="00FC0346">
        <w:t>Моделно базирана разработка на софтуер за вградена софтуерна система чрез автоматично извличане на архитектурна информация</w:t>
      </w:r>
      <w:r>
        <w:rPr>
          <w:b/>
          <w:bCs/>
          <w:i/>
          <w:iCs/>
        </w:rPr>
        <w:t>”</w:t>
      </w:r>
    </w:p>
    <w:p w:rsidR="00235194" w:rsidRDefault="00235194" w:rsidP="00235194">
      <w:pPr>
        <w:rPr>
          <w:b/>
          <w:bCs/>
          <w:iCs/>
        </w:rPr>
      </w:pPr>
    </w:p>
    <w:p w:rsidR="00235194" w:rsidRPr="00A86942" w:rsidRDefault="003950AD" w:rsidP="00235194">
      <w:pPr>
        <w:rPr>
          <w:b/>
          <w:bCs/>
          <w:iCs/>
        </w:rPr>
      </w:pPr>
      <w:r>
        <w:rPr>
          <w:b/>
          <w:bCs/>
          <w:iCs/>
        </w:rPr>
        <w:t>Ключови думи</w:t>
      </w:r>
      <w:r w:rsidR="00235194">
        <w:rPr>
          <w:b/>
          <w:bCs/>
          <w:iCs/>
        </w:rPr>
        <w:t xml:space="preserve">: </w:t>
      </w:r>
      <w:r w:rsidR="00A86942" w:rsidRPr="00A86942">
        <w:t>Reverse</w:t>
      </w:r>
      <w:r w:rsidR="00A86942">
        <w:t xml:space="preserve"> engineering,</w:t>
      </w:r>
      <w:r w:rsidR="00A86942" w:rsidRPr="00A86942">
        <w:rPr>
          <w:rFonts w:ascii="Times-Roman" w:eastAsiaTheme="minorHAnsi" w:hAnsi="Times-Roman" w:cs="Times-Roman"/>
          <w:color w:val="auto"/>
          <w:sz w:val="18"/>
          <w:szCs w:val="18"/>
          <w:lang w:eastAsia="en-US"/>
        </w:rPr>
        <w:t xml:space="preserve"> </w:t>
      </w:r>
      <w:r w:rsidR="00A86942" w:rsidRPr="00A86942">
        <w:rPr>
          <w:rFonts w:eastAsiaTheme="minorHAnsi"/>
        </w:rPr>
        <w:t>reengineering,</w:t>
      </w:r>
      <w:r w:rsidR="00A86942">
        <w:rPr>
          <w:rFonts w:ascii="Times-Roman" w:eastAsiaTheme="minorHAnsi" w:hAnsi="Times-Roman" w:cs="Times-Roman"/>
          <w:color w:val="auto"/>
          <w:sz w:val="18"/>
          <w:szCs w:val="18"/>
          <w:lang w:eastAsia="en-US"/>
        </w:rPr>
        <w:t xml:space="preserve"> </w:t>
      </w:r>
      <w:r w:rsidR="00A86942">
        <w:t xml:space="preserve"> MDD, </w:t>
      </w:r>
      <w:r w:rsidR="00A86942" w:rsidRPr="00A86942">
        <w:rPr>
          <w:rFonts w:eastAsiaTheme="minorHAnsi"/>
        </w:rPr>
        <w:t>UML</w:t>
      </w:r>
      <w:r w:rsidR="00A86942">
        <w:rPr>
          <w:rFonts w:eastAsiaTheme="minorHAnsi"/>
        </w:rPr>
        <w:t>,</w:t>
      </w:r>
      <w:r w:rsidR="00A86942" w:rsidRPr="00A86942">
        <w:rPr>
          <w:rFonts w:eastAsiaTheme="minorHAnsi"/>
        </w:rPr>
        <w:t xml:space="preserve"> </w:t>
      </w:r>
      <w:r w:rsidR="00A86942">
        <w:rPr>
          <w:rFonts w:eastAsiaTheme="minorHAnsi"/>
        </w:rPr>
        <w:t>M</w:t>
      </w:r>
      <w:r w:rsidR="00A86942" w:rsidRPr="00A86942">
        <w:rPr>
          <w:rFonts w:eastAsiaTheme="minorHAnsi"/>
        </w:rPr>
        <w:t>odeling</w:t>
      </w:r>
      <w:r w:rsidR="00A86942">
        <w:rPr>
          <w:rFonts w:eastAsiaTheme="minorHAnsi"/>
        </w:rPr>
        <w:t xml:space="preserve">, </w:t>
      </w:r>
      <w:r w:rsidR="00A86942" w:rsidRPr="00A86942">
        <w:rPr>
          <w:rFonts w:eastAsiaTheme="minorHAnsi"/>
        </w:rPr>
        <w:t>architecture reconstruction, software architecture</w:t>
      </w:r>
      <w:r w:rsidR="00E425C0">
        <w:rPr>
          <w:rFonts w:eastAsiaTheme="minorHAnsi"/>
        </w:rPr>
        <w:t xml:space="preserve">, model to text, </w:t>
      </w:r>
      <w:r>
        <w:rPr>
          <w:rFonts w:eastAsiaTheme="minorHAnsi"/>
        </w:rPr>
        <w:t>MOF</w:t>
      </w:r>
      <w:r w:rsidR="00E425C0">
        <w:rPr>
          <w:rFonts w:eastAsiaTheme="minorHAnsi"/>
        </w:rPr>
        <w:t xml:space="preserve">M2T, </w:t>
      </w:r>
    </w:p>
    <w:p w:rsidR="00235194" w:rsidRDefault="00235194" w:rsidP="00235194">
      <w:pPr>
        <w:rPr>
          <w:b/>
          <w:bCs/>
          <w:i/>
          <w:iCs/>
        </w:rPr>
      </w:pPr>
    </w:p>
    <w:p w:rsidR="00235194" w:rsidRDefault="00235194" w:rsidP="00235194">
      <w:pPr>
        <w:jc w:val="both"/>
        <w:rPr>
          <w:b/>
        </w:rPr>
      </w:pPr>
      <w:r w:rsidRPr="002227F1">
        <w:rPr>
          <w:b/>
        </w:rPr>
        <w:t>Анотация</w:t>
      </w:r>
      <w:r w:rsidR="00A86942">
        <w:rPr>
          <w:b/>
        </w:rPr>
        <w:t>:</w:t>
      </w:r>
    </w:p>
    <w:p w:rsidR="00E2114B" w:rsidRPr="00881028" w:rsidRDefault="00E15AD2" w:rsidP="00E2114B">
      <w:pPr>
        <w:pStyle w:val="ListParagraph"/>
        <w:ind w:left="0"/>
        <w:rPr>
          <w:lang w:val="en-US"/>
        </w:rPr>
      </w:pPr>
      <w:r w:rsidRPr="004D1E35">
        <w:t>Разработката</w:t>
      </w:r>
      <w:r w:rsidRPr="004D1E35">
        <w:rPr>
          <w:rFonts w:ascii="Cambria Math" w:hAnsi="Cambria Math"/>
        </w:rPr>
        <w:t xml:space="preserve"> </w:t>
      </w:r>
      <w:r w:rsidRPr="004D1E35">
        <w:t xml:space="preserve">на софтуер заема все по-голям дял във все повече и повече индустрии. Съответно софтуерът за вградени системи навлиза все повече и повече в живота ни, като растежа на разпространението му е огромен. </w:t>
      </w:r>
      <w:r w:rsidR="00B078FB" w:rsidRPr="00D90D1B">
        <w:t>Изучаването на различни случаи показва, че 60-80% разходите по софтуерен продукт произлизат от еволюции на програмите</w:t>
      </w:r>
      <w:r w:rsidR="00B078FB">
        <w:rPr>
          <w:lang w:val="en-US"/>
        </w:rPr>
        <w:t xml:space="preserve">. </w:t>
      </w:r>
      <w:r w:rsidR="00B078FB" w:rsidRPr="00D90D1B">
        <w:t>Повече от 50% от времето за еволюция на програма се изкарва в разучаване на програмата, преди въпросната промяна да бъде проектирана и реализирана</w:t>
      </w:r>
      <w:r w:rsidR="00B078FB">
        <w:rPr>
          <w:lang w:val="en-US"/>
        </w:rPr>
        <w:t>.</w:t>
      </w:r>
      <w:r w:rsidR="00B078FB" w:rsidRPr="004D1E35">
        <w:t xml:space="preserve"> </w:t>
      </w:r>
      <w:r w:rsidRPr="004D1E35">
        <w:t>Тъй като най-често езика за разр</w:t>
      </w:r>
      <w:r>
        <w:t xml:space="preserve">аботка на </w:t>
      </w:r>
      <w:r w:rsidR="00EE3B63" w:rsidRPr="00EE3B63">
        <w:t>вградени</w:t>
      </w:r>
      <w:r>
        <w:t xml:space="preserve"> системи е “C”,</w:t>
      </w:r>
      <w:r w:rsidRPr="004D1E35">
        <w:t xml:space="preserve"> възможностите да се използват готови инструменти за </w:t>
      </w:r>
      <w:r w:rsidR="005D7C03" w:rsidRPr="00E2114B">
        <w:t>реверсивно инженерство</w:t>
      </w:r>
      <w:r w:rsidR="005D7C03">
        <w:rPr>
          <w:lang w:val="en-US"/>
        </w:rPr>
        <w:t xml:space="preserve">, </w:t>
      </w:r>
      <w:r w:rsidRPr="004D1E35">
        <w:t>моделиране и компонент</w:t>
      </w:r>
      <w:r>
        <w:t>н</w:t>
      </w:r>
      <w:r w:rsidRPr="004D1E35">
        <w:t xml:space="preserve">и модели </w:t>
      </w:r>
      <w:r w:rsidR="00EE3B63" w:rsidRPr="00EE3B63">
        <w:t>за такива системи</w:t>
      </w:r>
      <w:r w:rsidR="00EE3B63">
        <w:rPr>
          <w:lang w:val="en-US"/>
        </w:rPr>
        <w:t xml:space="preserve"> </w:t>
      </w:r>
      <w:r w:rsidRPr="004D1E35">
        <w:t>са</w:t>
      </w:r>
      <w:r w:rsidR="00881028">
        <w:t xml:space="preserve"> минимални.</w:t>
      </w:r>
    </w:p>
    <w:p w:rsidR="00800321" w:rsidRPr="00E2114B" w:rsidRDefault="00E2114B" w:rsidP="00E2114B">
      <w:pPr>
        <w:pStyle w:val="ListParagraph"/>
        <w:ind w:left="0"/>
      </w:pPr>
      <w:r w:rsidRPr="00E2114B">
        <w:t>За цел на дипломната работа се поставя</w:t>
      </w:r>
      <w:r w:rsidR="00800321" w:rsidRPr="00E2114B">
        <w:t xml:space="preserve"> разработ</w:t>
      </w:r>
      <w:r w:rsidRPr="00E2114B">
        <w:t>отката на</w:t>
      </w:r>
      <w:r w:rsidR="00800321" w:rsidRPr="00E2114B">
        <w:t xml:space="preserve"> архитектурен инструмент, който извлича информация за интерфейсите на компонентите от софтуерна система писана на езика “C” и представя еквивалентен UML модел със следните артефакти: класове, компоненти и връзки между компоненти. </w:t>
      </w:r>
      <w:bookmarkStart w:id="0" w:name="_GoBack"/>
      <w:r w:rsidR="00800321" w:rsidRPr="00E2114B">
        <w:t>Инструментът трябва да може да генерира базов код за нова система от вече извлечения UML модел</w:t>
      </w:r>
      <w:bookmarkEnd w:id="0"/>
      <w:r w:rsidR="00800321" w:rsidRPr="00E2114B">
        <w:t>.</w:t>
      </w:r>
      <w:r w:rsidR="002B44EB" w:rsidRPr="00E2114B">
        <w:t xml:space="preserve"> По този начин благодарение на извлечената информация за архитектурата се улеснява както дизайна на нови системи с подобни изисквания, така и</w:t>
      </w:r>
      <w:r w:rsidR="00022734" w:rsidRPr="00E2114B">
        <w:t xml:space="preserve"> еволюциите на анализираната система</w:t>
      </w:r>
      <w:r w:rsidR="002B44EB" w:rsidRPr="00E2114B">
        <w:t>.</w:t>
      </w:r>
    </w:p>
    <w:p w:rsidR="00E15AD2" w:rsidRPr="00F75ED7" w:rsidRDefault="00E15AD2" w:rsidP="00E15AD2">
      <w:pPr>
        <w:pStyle w:val="ListParagraph"/>
        <w:ind w:left="0"/>
        <w:rPr>
          <w:lang w:val="en-US"/>
        </w:rPr>
      </w:pPr>
      <w:r w:rsidRPr="004D1E35">
        <w:t>Използвайки основни дефиниции от софтуерната архитектура, предложеното решение се фокусира върху: 1) възможността да се извлича архитектурна информация в стандартен унифициран модел (UML) от вече съществуваща вградена система писана на езика “C” и 2) възможността от вече извлечения модел да се генерира базов код за разработване на подобна система.</w:t>
      </w:r>
      <w:r w:rsidRPr="00FC0346">
        <w:t xml:space="preserve"> </w:t>
      </w:r>
      <w:r w:rsidR="00E31D78" w:rsidRPr="00FC0346">
        <w:t>Представени</w:t>
      </w:r>
      <w:r w:rsidR="00F75ED7" w:rsidRPr="00FC0346">
        <w:t xml:space="preserve"> са концептуален модел на такъв </w:t>
      </w:r>
      <w:r w:rsidR="00E31D78" w:rsidRPr="00FC0346">
        <w:t>инструмент</w:t>
      </w:r>
      <w:r w:rsidR="00F75ED7">
        <w:rPr>
          <w:lang w:val="en-US"/>
        </w:rPr>
        <w:t>,</w:t>
      </w:r>
      <w:r w:rsidR="00F75ED7" w:rsidRPr="00FC0346">
        <w:t xml:space="preserve"> също така</w:t>
      </w:r>
      <w:r w:rsidR="00E31D78">
        <w:rPr>
          <w:lang w:val="en-US"/>
        </w:rPr>
        <w:t>:</w:t>
      </w:r>
      <w:r w:rsidR="00F75ED7" w:rsidRPr="00FC0346">
        <w:t xml:space="preserve"> дизайн</w:t>
      </w:r>
      <w:r w:rsidR="00F75ED7">
        <w:rPr>
          <w:lang w:val="en-US"/>
        </w:rPr>
        <w:t>,</w:t>
      </w:r>
      <w:r w:rsidR="00F75ED7" w:rsidRPr="00FC0346">
        <w:t xml:space="preserve"> разработка</w:t>
      </w:r>
      <w:r w:rsidR="00F75ED7">
        <w:rPr>
          <w:lang w:val="en-US"/>
        </w:rPr>
        <w:t xml:space="preserve"> и</w:t>
      </w:r>
      <w:r w:rsidR="00F75ED7" w:rsidRPr="00FC0346">
        <w:t xml:space="preserve"> начин тестване</w:t>
      </w:r>
      <w:r w:rsidR="00F75ED7">
        <w:rPr>
          <w:lang w:val="en-US"/>
        </w:rPr>
        <w:t>.</w:t>
      </w:r>
    </w:p>
    <w:p w:rsidR="00235194" w:rsidRDefault="00235194"/>
    <w:p w:rsidR="00022734" w:rsidRDefault="00022734">
      <w:pPr>
        <w:rPr>
          <w:b/>
        </w:rPr>
      </w:pPr>
    </w:p>
    <w:p w:rsidR="00FC0DE1" w:rsidRDefault="00FC0DE1">
      <w:pPr>
        <w:rPr>
          <w:b/>
          <w:lang w:val="en-US"/>
        </w:rPr>
      </w:pPr>
    </w:p>
    <w:p w:rsidR="00A86942" w:rsidRPr="00A86942" w:rsidRDefault="00022734">
      <w:pPr>
        <w:rPr>
          <w:b/>
        </w:rPr>
      </w:pPr>
      <w:r>
        <w:rPr>
          <w:b/>
        </w:rPr>
        <w:t>Д</w:t>
      </w:r>
      <w:r w:rsidR="00A86942" w:rsidRPr="00FC0346">
        <w:rPr>
          <w:b/>
        </w:rPr>
        <w:t>ата на защита</w:t>
      </w:r>
      <w:r w:rsidR="00A86942" w:rsidRPr="00A86942">
        <w:rPr>
          <w:b/>
        </w:rPr>
        <w:t xml:space="preserve">: </w:t>
      </w:r>
      <w:r w:rsidR="00A86942" w:rsidRPr="00A86942">
        <w:t>10.03.2015 г.</w:t>
      </w:r>
    </w:p>
    <w:sectPr w:rsidR="00A86942" w:rsidRPr="00A8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F9E" w:rsidRDefault="008E1F9E" w:rsidP="002023F9">
      <w:r>
        <w:separator/>
      </w:r>
    </w:p>
  </w:endnote>
  <w:endnote w:type="continuationSeparator" w:id="0">
    <w:p w:rsidR="008E1F9E" w:rsidRDefault="008E1F9E" w:rsidP="0020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F9E" w:rsidRDefault="008E1F9E" w:rsidP="002023F9">
      <w:r>
        <w:separator/>
      </w:r>
    </w:p>
  </w:footnote>
  <w:footnote w:type="continuationSeparator" w:id="0">
    <w:p w:rsidR="008E1F9E" w:rsidRDefault="008E1F9E" w:rsidP="002023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94"/>
    <w:rsid w:val="00022734"/>
    <w:rsid w:val="00094AFE"/>
    <w:rsid w:val="002023F9"/>
    <w:rsid w:val="00225DA4"/>
    <w:rsid w:val="00235194"/>
    <w:rsid w:val="00295574"/>
    <w:rsid w:val="002B44EB"/>
    <w:rsid w:val="003950AD"/>
    <w:rsid w:val="0051466B"/>
    <w:rsid w:val="005D7C03"/>
    <w:rsid w:val="00634EDF"/>
    <w:rsid w:val="00800321"/>
    <w:rsid w:val="00876281"/>
    <w:rsid w:val="00881028"/>
    <w:rsid w:val="008E1F9E"/>
    <w:rsid w:val="00976431"/>
    <w:rsid w:val="00980FB2"/>
    <w:rsid w:val="00A86942"/>
    <w:rsid w:val="00B078FB"/>
    <w:rsid w:val="00B555BE"/>
    <w:rsid w:val="00D673C3"/>
    <w:rsid w:val="00E15AD2"/>
    <w:rsid w:val="00E2114B"/>
    <w:rsid w:val="00E31D78"/>
    <w:rsid w:val="00E425C0"/>
    <w:rsid w:val="00EE3B63"/>
    <w:rsid w:val="00F75ED7"/>
    <w:rsid w:val="00FC0346"/>
    <w:rsid w:val="00FC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9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51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194"/>
    <w:pPr>
      <w:suppressAutoHyphens w:val="0"/>
      <w:spacing w:before="100" w:beforeAutospacing="1" w:after="100" w:afterAutospacing="1"/>
    </w:pPr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519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E15AD2"/>
    <w:pPr>
      <w:suppressAutoHyphens w:val="0"/>
      <w:spacing w:after="120"/>
      <w:ind w:left="720"/>
      <w:contextualSpacing/>
      <w:jc w:val="both"/>
    </w:pPr>
    <w:rPr>
      <w:rFonts w:cs="Arial"/>
      <w:color w:val="000000" w:themeColor="text1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9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51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194"/>
    <w:pPr>
      <w:suppressAutoHyphens w:val="0"/>
      <w:spacing w:before="100" w:beforeAutospacing="1" w:after="100" w:afterAutospacing="1"/>
    </w:pPr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519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E15AD2"/>
    <w:pPr>
      <w:suppressAutoHyphens w:val="0"/>
      <w:spacing w:after="120"/>
      <w:ind w:left="720"/>
      <w:contextualSpacing/>
      <w:jc w:val="both"/>
    </w:pPr>
    <w:rPr>
      <w:rFonts w:cs="Arial"/>
      <w:color w:val="000000" w:themeColor="text1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mitko</dc:creator>
  <cp:lastModifiedBy>mitko</cp:lastModifiedBy>
  <cp:revision>17</cp:revision>
  <dcterms:created xsi:type="dcterms:W3CDTF">2015-02-22T14:35:00Z</dcterms:created>
  <dcterms:modified xsi:type="dcterms:W3CDTF">2015-03-03T22:24:00Z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-2066273609</vt:i4>
  </property>
</Properties>
</file>