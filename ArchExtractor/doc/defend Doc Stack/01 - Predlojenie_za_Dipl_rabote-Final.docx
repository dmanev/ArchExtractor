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D4B" w:rsidRDefault="00DC4D4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Предложение </w:t>
      </w:r>
    </w:p>
    <w:p w:rsidR="00DC4D4B" w:rsidRDefault="00DC4D4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за </w:t>
      </w:r>
    </w:p>
    <w:p w:rsidR="00DC4D4B" w:rsidRDefault="00DC4D4B">
      <w:pPr>
        <w:jc w:val="center"/>
      </w:pPr>
      <w:r>
        <w:t>възлагане на дипломна работа</w:t>
      </w:r>
    </w:p>
    <w:p w:rsidR="00DC4D4B" w:rsidRDefault="00DC4D4B">
      <w:pPr>
        <w:jc w:val="center"/>
      </w:pPr>
      <w:r>
        <w:t>към катедра “Софтуерни технологии”,</w:t>
      </w:r>
    </w:p>
    <w:p w:rsidR="00DC4D4B" w:rsidRDefault="00DC4D4B">
      <w:pPr>
        <w:jc w:val="center"/>
      </w:pPr>
      <w:r>
        <w:t>ФМИ, СУ “Св. Климент Охридски”</w:t>
      </w:r>
    </w:p>
    <w:p w:rsidR="00DC4D4B" w:rsidRDefault="00DC4D4B"/>
    <w:p w:rsidR="00DC4D4B" w:rsidRDefault="00DC4D4B">
      <w:pPr>
        <w:rPr>
          <w:b/>
        </w:rPr>
      </w:pPr>
    </w:p>
    <w:p w:rsidR="00DC4D4B" w:rsidRDefault="00DC4D4B">
      <w:pPr>
        <w:rPr>
          <w:lang w:val="ru-RU"/>
        </w:rPr>
      </w:pPr>
      <w:r>
        <w:rPr>
          <w:b/>
          <w:bCs/>
        </w:rPr>
        <w:t>От дипломант:</w:t>
      </w:r>
      <w:r>
        <w:t xml:space="preserve"> Димитър Манев , специалност  СТ, факултетен № </w:t>
      </w:r>
      <w:r>
        <w:rPr>
          <w:lang w:val="ru-RU"/>
        </w:rPr>
        <w:t>М-22499</w:t>
      </w:r>
    </w:p>
    <w:p w:rsidR="00DC4D4B" w:rsidRDefault="00DC4D4B">
      <w:pPr>
        <w:rPr>
          <w:lang w:val="ru-RU"/>
        </w:rPr>
      </w:pPr>
    </w:p>
    <w:p w:rsidR="00DC4D4B" w:rsidRDefault="00DC4D4B"/>
    <w:p w:rsidR="00DC4D4B" w:rsidRDefault="00DC4D4B">
      <w:r>
        <w:rPr>
          <w:b/>
          <w:bCs/>
        </w:rPr>
        <w:t>Научен ръководител:</w:t>
      </w:r>
      <w:r>
        <w:t xml:space="preserve"> </w:t>
      </w:r>
      <w:del w:id="0" w:author="mitko" w:date="2015-02-22T17:55:00Z">
        <w:r w:rsidDel="002617C8">
          <w:delText>ас. д-р</w:delText>
        </w:r>
      </w:del>
      <w:ins w:id="1" w:author="mitko" w:date="2015-02-22T17:55:00Z">
        <w:r w:rsidR="002617C8">
          <w:rPr>
            <w:lang w:val="en-US"/>
          </w:rPr>
          <w:t>доц.</w:t>
        </w:r>
      </w:ins>
      <w:r>
        <w:t xml:space="preserve"> Александър Димов, Софтуерни Технологии/ ФМИ, СУ “Св. Климент Охридски”</w:t>
      </w:r>
    </w:p>
    <w:p w:rsidR="00DC4D4B" w:rsidRDefault="00DC4D4B"/>
    <w:p w:rsidR="00DC4D4B" w:rsidRDefault="00DC4D4B">
      <w:pPr>
        <w:rPr>
          <w:b/>
        </w:rPr>
      </w:pPr>
    </w:p>
    <w:p w:rsidR="00DC4D4B" w:rsidRDefault="00DC4D4B">
      <w:r>
        <w:rPr>
          <w:b/>
        </w:rPr>
        <w:t xml:space="preserve">Консултант:  </w:t>
      </w:r>
      <w:r>
        <w:t>....................................................., катедра</w:t>
      </w:r>
      <w:r>
        <w:rPr>
          <w:lang w:val="en-US"/>
        </w:rPr>
        <w:t>/</w:t>
      </w:r>
      <w:r>
        <w:t>ВУЗ/институт .........................</w:t>
      </w:r>
    </w:p>
    <w:p w:rsidR="00DC4D4B" w:rsidRDefault="00DC4D4B"/>
    <w:p w:rsidR="00DC4D4B" w:rsidRDefault="00DC4D4B"/>
    <w:p w:rsidR="00DC4D4B" w:rsidRDefault="00DC4D4B">
      <w:pPr>
        <w:rPr>
          <w:b/>
        </w:rPr>
      </w:pPr>
      <w:r>
        <w:rPr>
          <w:b/>
        </w:rPr>
        <w:t>Тема на дипломната работа:</w:t>
      </w:r>
    </w:p>
    <w:p w:rsidR="00DC4D4B" w:rsidRDefault="00DC4D4B">
      <w:pPr>
        <w:rPr>
          <w:b/>
          <w:lang w:val="en-US"/>
        </w:rPr>
      </w:pPr>
    </w:p>
    <w:p w:rsidR="00DC4D4B" w:rsidRDefault="00DC4D4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“M</w:t>
      </w:r>
      <w:r>
        <w:rPr>
          <w:b/>
          <w:bCs/>
        </w:rPr>
        <w:t>оделно базирана разработка на софтуер за вградена софтуерна система чрез автоматично извличане на архитектурна информация</w:t>
      </w:r>
      <w:r>
        <w:rPr>
          <w:b/>
          <w:bCs/>
          <w:lang w:val="en-US"/>
        </w:rPr>
        <w:t>”</w:t>
      </w:r>
    </w:p>
    <w:p w:rsidR="00DC4D4B" w:rsidRDefault="00DC4D4B">
      <w:pPr>
        <w:jc w:val="center"/>
        <w:rPr>
          <w:lang w:val="en-US"/>
        </w:rPr>
      </w:pPr>
    </w:p>
    <w:p w:rsidR="00DC4D4B" w:rsidRDefault="00DC4D4B">
      <w:pPr>
        <w:rPr>
          <w:b/>
        </w:rPr>
      </w:pPr>
      <w:r>
        <w:rPr>
          <w:b/>
        </w:rPr>
        <w:t>Анотация</w:t>
      </w:r>
      <w:r>
        <w:rPr>
          <w:rStyle w:val="CommentReference"/>
        </w:rPr>
        <w:commentReference w:id="2"/>
      </w:r>
      <w:r>
        <w:rPr>
          <w:b/>
        </w:rPr>
        <w:t>:</w:t>
      </w:r>
    </w:p>
    <w:p w:rsidR="00DC4D4B" w:rsidRDefault="00DC4D4B">
      <w:pPr>
        <w:pStyle w:val="Abstract"/>
        <w:ind w:firstLine="432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Вградените системи продължават да навлизат все повече и повече в нашия живот, като растежа на разпространението им е огромен. </w:t>
      </w:r>
      <w:r>
        <w:rPr>
          <w:sz w:val="24"/>
          <w:szCs w:val="24"/>
          <w:lang w:val="bg-BG"/>
        </w:rPr>
        <w:commentReference w:id="3"/>
      </w:r>
      <w:r>
        <w:rPr>
          <w:sz w:val="24"/>
          <w:szCs w:val="24"/>
          <w:lang w:val="bg-BG"/>
        </w:rPr>
        <w:t xml:space="preserve">Тези системи трябва да отговарят на нарастващ брой изисквания за функционалност, време за реагиране, </w:t>
      </w:r>
      <w:ins w:id="4" w:author="albenski" w:date="2009-06-08T21:56:00Z">
        <w:r w:rsidR="0033281D">
          <w:rPr>
            <w:sz w:val="24"/>
            <w:szCs w:val="24"/>
            <w:lang w:val="bg-BG"/>
          </w:rPr>
          <w:t xml:space="preserve">ограничения към процесорно време и памет, </w:t>
        </w:r>
      </w:ins>
      <w:r>
        <w:rPr>
          <w:sz w:val="24"/>
          <w:szCs w:val="24"/>
          <w:lang w:val="bg-BG"/>
        </w:rPr>
        <w:t xml:space="preserve">консумация на енергия, цена и т.н. </w:t>
      </w:r>
      <w:ins w:id="5" w:author="albenski" w:date="2009-06-08T21:42:00Z">
        <w:r w:rsidR="00A80407">
          <w:rPr>
            <w:sz w:val="24"/>
            <w:szCs w:val="24"/>
            <w:lang w:val="bg-BG"/>
          </w:rPr>
          <w:t xml:space="preserve">Същевременно </w:t>
        </w:r>
      </w:ins>
      <w:ins w:id="6" w:author="albenski" w:date="2009-06-08T21:43:00Z">
        <w:r w:rsidR="00A80407">
          <w:rPr>
            <w:sz w:val="24"/>
            <w:szCs w:val="24"/>
            <w:lang w:val="bg-BG"/>
          </w:rPr>
          <w:t xml:space="preserve">стандартните подходи </w:t>
        </w:r>
      </w:ins>
      <w:ins w:id="7" w:author="albenski" w:date="2009-06-08T21:44:00Z">
        <w:r w:rsidR="00A80407">
          <w:rPr>
            <w:sz w:val="24"/>
            <w:szCs w:val="24"/>
            <w:lang w:val="bg-BG"/>
          </w:rPr>
          <w:t xml:space="preserve">за компонентно базирана разработка </w:t>
        </w:r>
      </w:ins>
      <w:ins w:id="8" w:author="albenski" w:date="2009-06-08T21:43:00Z">
        <w:r w:rsidR="00A80407">
          <w:rPr>
            <w:sz w:val="24"/>
            <w:szCs w:val="24"/>
            <w:lang w:val="bg-BG"/>
          </w:rPr>
          <w:t>на софтуерното инженерство</w:t>
        </w:r>
      </w:ins>
      <w:ins w:id="9" w:author="albenski" w:date="2009-06-08T21:44:00Z">
        <w:r w:rsidR="00A80407">
          <w:rPr>
            <w:sz w:val="24"/>
            <w:szCs w:val="24"/>
            <w:lang w:val="bg-BG"/>
          </w:rPr>
          <w:t xml:space="preserve"> като </w:t>
        </w:r>
      </w:ins>
      <w:ins w:id="10" w:author="albenski" w:date="2009-06-08T21:51:00Z">
        <w:r w:rsidR="00A80407">
          <w:rPr>
            <w:sz w:val="24"/>
            <w:szCs w:val="24"/>
          </w:rPr>
          <w:t xml:space="preserve">CORBA, </w:t>
        </w:r>
      </w:ins>
      <w:ins w:id="11" w:author="albenski" w:date="2009-06-08T21:53:00Z">
        <w:r w:rsidR="0033281D">
          <w:rPr>
            <w:sz w:val="24"/>
            <w:szCs w:val="24"/>
          </w:rPr>
          <w:t>DCOM/</w:t>
        </w:r>
      </w:ins>
      <w:ins w:id="12" w:author="albenski" w:date="2009-06-08T21:51:00Z">
        <w:r w:rsidR="00A80407">
          <w:rPr>
            <w:sz w:val="24"/>
            <w:szCs w:val="24"/>
          </w:rPr>
          <w:t>COM, Enterprise JavaBeans</w:t>
        </w:r>
      </w:ins>
      <w:ins w:id="13" w:author="albenski" w:date="2009-06-08T22:00:00Z">
        <w:r w:rsidR="0033281D">
          <w:rPr>
            <w:sz w:val="24"/>
            <w:szCs w:val="24"/>
          </w:rPr>
          <w:t xml:space="preserve"> </w:t>
        </w:r>
        <w:r w:rsidR="0033281D">
          <w:rPr>
            <w:sz w:val="24"/>
            <w:szCs w:val="24"/>
            <w:lang w:val="bg-BG"/>
          </w:rPr>
          <w:t>и т.н.</w:t>
        </w:r>
      </w:ins>
      <w:ins w:id="14" w:author="albenski" w:date="2009-06-08T21:53:00Z">
        <w:r w:rsidR="0033281D">
          <w:rPr>
            <w:sz w:val="24"/>
            <w:szCs w:val="24"/>
          </w:rPr>
          <w:t xml:space="preserve"> </w:t>
        </w:r>
        <w:r w:rsidR="0033281D">
          <w:rPr>
            <w:sz w:val="24"/>
            <w:szCs w:val="24"/>
            <w:lang w:val="bg-BG"/>
          </w:rPr>
          <w:t>не са подходящи</w:t>
        </w:r>
      </w:ins>
      <w:ins w:id="15" w:author="albenski" w:date="2009-06-08T21:54:00Z">
        <w:r w:rsidR="0033281D">
          <w:rPr>
            <w:sz w:val="24"/>
            <w:szCs w:val="24"/>
            <w:lang w:val="bg-BG"/>
          </w:rPr>
          <w:t xml:space="preserve"> за вградените системи</w:t>
        </w:r>
      </w:ins>
      <w:ins w:id="16" w:author="albenski" w:date="2009-06-08T21:58:00Z">
        <w:r w:rsidR="0033281D">
          <w:rPr>
            <w:sz w:val="24"/>
            <w:szCs w:val="24"/>
            <w:lang w:val="bg-BG"/>
          </w:rPr>
          <w:t>, тъй като компонентите създадени от тях, не отговарят на</w:t>
        </w:r>
      </w:ins>
      <w:ins w:id="17" w:author="albenski" w:date="2009-06-08T21:59:00Z">
        <w:r w:rsidR="0033281D">
          <w:rPr>
            <w:sz w:val="24"/>
            <w:szCs w:val="24"/>
            <w:lang w:val="bg-BG"/>
          </w:rPr>
          <w:t xml:space="preserve"> голяма част от гореспоменатите изисквания освен това тъй като най-често езика за разработка е </w:t>
        </w:r>
      </w:ins>
      <w:ins w:id="18" w:author="albenski" w:date="2009-06-08T22:00:00Z">
        <w:r w:rsidR="0033281D">
          <w:rPr>
            <w:sz w:val="24"/>
            <w:szCs w:val="24"/>
            <w:lang w:val="bg-BG"/>
          </w:rPr>
          <w:t>„</w:t>
        </w:r>
        <w:r w:rsidR="0033281D">
          <w:rPr>
            <w:sz w:val="24"/>
            <w:szCs w:val="24"/>
          </w:rPr>
          <w:t>C</w:t>
        </w:r>
        <w:r w:rsidR="0033281D">
          <w:rPr>
            <w:sz w:val="24"/>
            <w:szCs w:val="24"/>
            <w:lang w:val="bg-BG"/>
          </w:rPr>
          <w:t>”</w:t>
        </w:r>
        <w:r w:rsidR="0033281D">
          <w:rPr>
            <w:sz w:val="24"/>
            <w:szCs w:val="24"/>
          </w:rPr>
          <w:t xml:space="preserve"> </w:t>
        </w:r>
      </w:ins>
      <w:ins w:id="19" w:author="albenski" w:date="2009-06-08T22:13:00Z">
        <w:r w:rsidR="00BF4B45">
          <w:rPr>
            <w:sz w:val="24"/>
            <w:szCs w:val="24"/>
            <w:lang w:val="bg-BG"/>
          </w:rPr>
          <w:t>става</w:t>
        </w:r>
      </w:ins>
      <w:ins w:id="20" w:author="albenski" w:date="2009-06-08T22:01:00Z">
        <w:r w:rsidR="0033281D">
          <w:rPr>
            <w:sz w:val="24"/>
            <w:szCs w:val="24"/>
            <w:lang w:val="bg-BG"/>
          </w:rPr>
          <w:t xml:space="preserve"> почти невъзможно да се </w:t>
        </w:r>
      </w:ins>
      <w:ins w:id="21" w:author="albenski" w:date="2009-06-08T22:03:00Z">
        <w:r w:rsidR="00BF4B45">
          <w:rPr>
            <w:sz w:val="24"/>
            <w:szCs w:val="24"/>
            <w:lang w:val="bg-BG"/>
          </w:rPr>
          <w:t xml:space="preserve">прилагат и възможностите на </w:t>
        </w:r>
      </w:ins>
      <w:ins w:id="22" w:author="albenski" w:date="2009-06-08T22:04:00Z">
        <w:r w:rsidR="00BF4B45">
          <w:rPr>
            <w:sz w:val="24"/>
            <w:szCs w:val="24"/>
            <w:lang w:val="bg-BG"/>
          </w:rPr>
          <w:t>инструментите за моделиране</w:t>
        </w:r>
      </w:ins>
      <w:ins w:id="23" w:author="albenski" w:date="2009-06-08T22:10:00Z">
        <w:r w:rsidR="00BF4B45">
          <w:rPr>
            <w:sz w:val="24"/>
            <w:szCs w:val="24"/>
            <w:lang w:val="bg-BG"/>
          </w:rPr>
          <w:t>,</w:t>
        </w:r>
      </w:ins>
      <w:ins w:id="24" w:author="albenski" w:date="2009-06-08T22:04:00Z">
        <w:r w:rsidR="00BF4B45">
          <w:rPr>
            <w:sz w:val="24"/>
            <w:szCs w:val="24"/>
            <w:lang w:val="bg-BG"/>
          </w:rPr>
          <w:t xml:space="preserve"> </w:t>
        </w:r>
      </w:ins>
      <w:ins w:id="25" w:author="albenski" w:date="2009-06-08T22:09:00Z">
        <w:r w:rsidR="00BF4B45">
          <w:rPr>
            <w:sz w:val="24"/>
            <w:szCs w:val="24"/>
            <w:lang w:val="bg-BG"/>
          </w:rPr>
          <w:t>особено извличане на моделна информация и генериране на код</w:t>
        </w:r>
      </w:ins>
      <w:ins w:id="26" w:author="albenski" w:date="2009-06-08T21:43:00Z">
        <w:r w:rsidR="00A80407">
          <w:rPr>
            <w:sz w:val="24"/>
            <w:szCs w:val="24"/>
            <w:lang w:val="bg-BG"/>
          </w:rPr>
          <w:t>.</w:t>
        </w:r>
      </w:ins>
      <w:r>
        <w:rPr>
          <w:sz w:val="24"/>
          <w:szCs w:val="24"/>
          <w:lang w:val="bg-BG"/>
        </w:rPr>
        <w:t xml:space="preserve">За да могат да бъдат конкурентно способни тези системи трябва да могат лесно да се прекрояват. Това налага разширяване на средата за дизайн на такива системи, с нови автоматизирани инструменти даващи възможност голям брой от изискванията към системата да бъдат проверени в ранен етап на разработката. Решение за това е използването на специфични компоненти за областта на приложение в съчетание със специфичен модел на разработваната система. </w:t>
      </w:r>
    </w:p>
    <w:p w:rsidR="00DC4D4B" w:rsidDel="009610D5" w:rsidRDefault="00DC4D4B">
      <w:pPr>
        <w:pStyle w:val="Abstract"/>
        <w:rPr>
          <w:del w:id="27" w:author="albenski" w:date="2009-06-08T23:55:00Z"/>
        </w:rPr>
        <w:pPrChange w:id="28" w:author="albenski" w:date="2009-06-08T23:56:00Z">
          <w:pPr/>
        </w:pPrChange>
      </w:pPr>
      <w:r>
        <w:commentReference w:id="29"/>
      </w:r>
      <w:ins w:id="30" w:author="albenski" w:date="2009-06-08T23:10:00Z">
        <w:r w:rsidR="004F3720">
          <w:rPr>
            <w:sz w:val="24"/>
            <w:szCs w:val="24"/>
            <w:lang w:val="bg-BG"/>
          </w:rPr>
          <w:t>Възможността за извличането на архитектурна информаци</w:t>
        </w:r>
      </w:ins>
      <w:ins w:id="31" w:author="albenski" w:date="2009-06-08T23:11:00Z">
        <w:r w:rsidR="004F3720">
          <w:rPr>
            <w:sz w:val="24"/>
            <w:szCs w:val="24"/>
            <w:lang w:val="bg-BG"/>
          </w:rPr>
          <w:t>я</w:t>
        </w:r>
      </w:ins>
      <w:ins w:id="32" w:author="albenski" w:date="2009-06-08T23:10:00Z">
        <w:r w:rsidR="004F3720">
          <w:rPr>
            <w:sz w:val="24"/>
            <w:szCs w:val="24"/>
            <w:lang w:val="bg-BG"/>
          </w:rPr>
          <w:t xml:space="preserve"> от </w:t>
        </w:r>
      </w:ins>
      <w:ins w:id="33" w:author="albenski" w:date="2009-06-08T23:12:00Z">
        <w:r w:rsidR="004F3720">
          <w:rPr>
            <w:sz w:val="24"/>
            <w:szCs w:val="24"/>
            <w:lang w:val="bg-BG"/>
          </w:rPr>
          <w:t xml:space="preserve">изходния код на </w:t>
        </w:r>
      </w:ins>
      <w:ins w:id="34" w:author="albenski" w:date="2009-06-08T23:10:00Z">
        <w:r w:rsidR="004F3720">
          <w:rPr>
            <w:sz w:val="24"/>
            <w:szCs w:val="24"/>
            <w:lang w:val="bg-BG"/>
          </w:rPr>
          <w:t>вградени системи</w:t>
        </w:r>
      </w:ins>
      <w:ins w:id="35" w:author="albenski" w:date="2009-06-08T23:13:00Z">
        <w:r w:rsidR="004F3720">
          <w:rPr>
            <w:sz w:val="24"/>
            <w:szCs w:val="24"/>
            <w:lang w:val="bg-BG"/>
          </w:rPr>
          <w:t xml:space="preserve"> ще даде възможност за </w:t>
        </w:r>
      </w:ins>
      <w:ins w:id="36" w:author="albenski" w:date="2009-06-08T23:14:00Z">
        <w:r w:rsidR="004F3720">
          <w:rPr>
            <w:sz w:val="24"/>
            <w:szCs w:val="24"/>
            <w:lang w:val="bg-BG"/>
          </w:rPr>
          <w:t xml:space="preserve">автоматизиран </w:t>
        </w:r>
      </w:ins>
      <w:ins w:id="37" w:author="albenski" w:date="2009-06-08T23:13:00Z">
        <w:r w:rsidR="004F3720">
          <w:rPr>
            <w:sz w:val="24"/>
            <w:szCs w:val="24"/>
            <w:lang w:val="bg-BG"/>
          </w:rPr>
          <w:t xml:space="preserve">анализ </w:t>
        </w:r>
      </w:ins>
      <w:ins w:id="38" w:author="albenski" w:date="2009-06-08T23:14:00Z">
        <w:r w:rsidR="004F3720">
          <w:rPr>
            <w:sz w:val="24"/>
            <w:szCs w:val="24"/>
            <w:lang w:val="bg-BG"/>
          </w:rPr>
          <w:t>на свойствата на тази система</w:t>
        </w:r>
      </w:ins>
      <w:ins w:id="39" w:author="albenski" w:date="2009-06-08T23:15:00Z">
        <w:r w:rsidR="007664C4">
          <w:rPr>
            <w:sz w:val="24"/>
            <w:szCs w:val="24"/>
            <w:lang w:val="bg-BG"/>
          </w:rPr>
          <w:t xml:space="preserve">, нещо което </w:t>
        </w:r>
      </w:ins>
      <w:ins w:id="40" w:author="albenski" w:date="2009-06-08T23:16:00Z">
        <w:r w:rsidR="007664C4">
          <w:rPr>
            <w:sz w:val="24"/>
            <w:szCs w:val="24"/>
            <w:lang w:val="bg-BG"/>
          </w:rPr>
          <w:t xml:space="preserve">най-често се прави </w:t>
        </w:r>
      </w:ins>
      <w:ins w:id="41" w:author="albenski" w:date="2009-06-08T23:15:00Z">
        <w:r w:rsidR="007664C4">
          <w:rPr>
            <w:sz w:val="24"/>
            <w:szCs w:val="24"/>
            <w:lang w:val="bg-BG"/>
          </w:rPr>
          <w:t>на ръка и дава възможност за пропуски</w:t>
        </w:r>
      </w:ins>
      <w:ins w:id="42" w:author="albenski" w:date="2009-06-08T23:17:00Z">
        <w:r w:rsidR="00B42F50">
          <w:rPr>
            <w:sz w:val="24"/>
            <w:szCs w:val="24"/>
            <w:lang w:val="bg-BG"/>
          </w:rPr>
          <w:t>, съответно и до дефекти на самата система</w:t>
        </w:r>
      </w:ins>
      <w:ins w:id="43" w:author="albenski" w:date="2009-06-08T23:12:00Z">
        <w:r w:rsidR="004F3720">
          <w:rPr>
            <w:sz w:val="24"/>
            <w:szCs w:val="24"/>
            <w:lang w:val="bg-BG"/>
          </w:rPr>
          <w:t xml:space="preserve">. </w:t>
        </w:r>
      </w:ins>
      <w:ins w:id="44" w:author="albenski" w:date="2009-06-08T23:18:00Z">
        <w:r w:rsidR="00B42F50">
          <w:rPr>
            <w:sz w:val="24"/>
            <w:szCs w:val="24"/>
            <w:lang w:val="bg-BG"/>
          </w:rPr>
          <w:t xml:space="preserve">От друга страна </w:t>
        </w:r>
      </w:ins>
      <w:ins w:id="45" w:author="albenski" w:date="2009-06-08T23:23:00Z">
        <w:r w:rsidR="00B42F50">
          <w:rPr>
            <w:sz w:val="24"/>
            <w:szCs w:val="24"/>
            <w:lang w:val="bg-BG"/>
          </w:rPr>
          <w:t>реконструирането на архитектура</w:t>
        </w:r>
      </w:ins>
      <w:ins w:id="46" w:author="albenski" w:date="2009-06-08T23:18:00Z">
        <w:r w:rsidR="00B42F50">
          <w:rPr>
            <w:sz w:val="24"/>
            <w:szCs w:val="24"/>
            <w:lang w:val="bg-BG"/>
          </w:rPr>
          <w:t xml:space="preserve"> от модел извлечен от вече </w:t>
        </w:r>
      </w:ins>
      <w:ins w:id="47" w:author="albenski" w:date="2009-06-08T23:21:00Z">
        <w:r w:rsidR="00B42F50">
          <w:rPr>
            <w:sz w:val="24"/>
            <w:szCs w:val="24"/>
            <w:lang w:val="bg-BG"/>
          </w:rPr>
          <w:t>валидирана и успешно посрещнала качествените си изисквания</w:t>
        </w:r>
      </w:ins>
      <w:ins w:id="48" w:author="albenski" w:date="2009-06-08T23:19:00Z">
        <w:r w:rsidR="00B42F50">
          <w:rPr>
            <w:sz w:val="24"/>
            <w:szCs w:val="24"/>
            <w:lang w:val="bg-BG"/>
          </w:rPr>
          <w:t xml:space="preserve"> </w:t>
        </w:r>
      </w:ins>
      <w:ins w:id="49" w:author="albenski" w:date="2009-06-08T23:18:00Z">
        <w:r w:rsidR="00B42F50">
          <w:rPr>
            <w:sz w:val="24"/>
            <w:szCs w:val="24"/>
            <w:lang w:val="bg-BG"/>
          </w:rPr>
          <w:t>система</w:t>
        </w:r>
      </w:ins>
      <w:ins w:id="50" w:author="albenski" w:date="2009-06-08T23:24:00Z">
        <w:r w:rsidR="00B42F50">
          <w:rPr>
            <w:sz w:val="24"/>
            <w:szCs w:val="24"/>
            <w:lang w:val="bg-BG"/>
          </w:rPr>
          <w:t>,</w:t>
        </w:r>
      </w:ins>
      <w:ins w:id="51" w:author="albenski" w:date="2009-06-08T23:19:00Z">
        <w:r w:rsidR="00B42F50">
          <w:rPr>
            <w:sz w:val="24"/>
            <w:szCs w:val="24"/>
            <w:lang w:val="bg-BG"/>
          </w:rPr>
          <w:t xml:space="preserve"> допринася до значително намаляване на </w:t>
        </w:r>
      </w:ins>
      <w:ins w:id="52" w:author="albenski" w:date="2009-06-08T23:20:00Z">
        <w:r w:rsidR="00B42F50">
          <w:rPr>
            <w:sz w:val="24"/>
            <w:szCs w:val="24"/>
            <w:lang w:val="bg-BG"/>
          </w:rPr>
          <w:t>дефектите на бъдеща</w:t>
        </w:r>
      </w:ins>
      <w:ins w:id="53" w:author="albenski" w:date="2009-06-08T23:25:00Z">
        <w:r w:rsidR="00B42F50">
          <w:rPr>
            <w:sz w:val="24"/>
            <w:szCs w:val="24"/>
            <w:lang w:val="bg-BG"/>
          </w:rPr>
          <w:t>та</w:t>
        </w:r>
      </w:ins>
      <w:ins w:id="54" w:author="albenski" w:date="2009-06-08T23:20:00Z">
        <w:r w:rsidR="00B42F50">
          <w:rPr>
            <w:sz w:val="24"/>
            <w:szCs w:val="24"/>
            <w:lang w:val="bg-BG"/>
          </w:rPr>
          <w:t xml:space="preserve"> система. </w:t>
        </w:r>
      </w:ins>
      <w:del w:id="55" w:author="albenski" w:date="2009-06-08T23:22:00Z">
        <w:r w:rsidDel="00B42F50">
          <w:rPr>
            <w:sz w:val="24"/>
            <w:szCs w:val="24"/>
            <w:lang w:val="bg-BG"/>
          </w:rPr>
          <w:delText xml:space="preserve">Удобно </w:delText>
        </w:r>
      </w:del>
      <w:ins w:id="56" w:author="albenski" w:date="2009-06-08T23:25:00Z">
        <w:r w:rsidR="00B42F50">
          <w:rPr>
            <w:sz w:val="24"/>
            <w:szCs w:val="24"/>
            <w:lang w:val="bg-BG"/>
          </w:rPr>
          <w:t xml:space="preserve">Удобно </w:t>
        </w:r>
      </w:ins>
      <w:r>
        <w:rPr>
          <w:sz w:val="24"/>
          <w:szCs w:val="24"/>
          <w:lang w:val="bg-BG"/>
        </w:rPr>
        <w:t xml:space="preserve">би било да се създаде приложение за анализиране на вече съществуващи системи, което изготвя модел отговарящ на компонентите и интерфейса, по който си комуникират един с друг както и информация </w:t>
      </w:r>
      <w:ins w:id="57" w:author="albenski" w:date="2009-06-08T22:56:00Z">
        <w:r w:rsidR="000A78ED">
          <w:rPr>
            <w:sz w:val="24"/>
            <w:szCs w:val="24"/>
            <w:lang w:val="bg-BG"/>
          </w:rPr>
          <w:t xml:space="preserve">за </w:t>
        </w:r>
      </w:ins>
      <w:r>
        <w:rPr>
          <w:sz w:val="24"/>
          <w:szCs w:val="24"/>
          <w:lang w:val="bg-BG"/>
        </w:rPr>
        <w:t xml:space="preserve">системата в динамичен </w:t>
      </w:r>
      <w:r>
        <w:rPr>
          <w:sz w:val="24"/>
          <w:szCs w:val="24"/>
          <w:lang w:val="bg-BG"/>
        </w:rPr>
        <w:lastRenderedPageBreak/>
        <w:t xml:space="preserve">вид. </w:t>
      </w:r>
      <w:ins w:id="58" w:author="unknown" w:date="2009-04-28T16:03:00Z">
        <w:r>
          <w:rPr>
            <w:sz w:val="24"/>
            <w:szCs w:val="24"/>
            <w:lang w:val="bg-BG"/>
          </w:rPr>
          <w:t xml:space="preserve">По </w:t>
        </w:r>
      </w:ins>
      <w:del w:id="59" w:author="unknown" w:date="2009-04-28T16:03:00Z">
        <w:r>
          <w:rPr>
            <w:sz w:val="24"/>
            <w:szCs w:val="24"/>
            <w:lang w:val="bg-BG"/>
          </w:rPr>
          <w:delText xml:space="preserve">След извличането по </w:delText>
        </w:r>
      </w:del>
      <w:r>
        <w:rPr>
          <w:sz w:val="24"/>
          <w:szCs w:val="24"/>
          <w:lang w:val="bg-BG"/>
        </w:rPr>
        <w:t xml:space="preserve">този начин </w:t>
      </w:r>
      <w:ins w:id="60" w:author="unknown" w:date="2009-04-28T16:03:00Z">
        <w:r>
          <w:rPr>
            <w:sz w:val="24"/>
            <w:szCs w:val="24"/>
            <w:lang w:val="bg-BG"/>
          </w:rPr>
          <w:t>се извлича</w:t>
        </w:r>
      </w:ins>
      <w:ins w:id="61" w:author="albenski" w:date="2009-06-09T00:04:00Z">
        <w:r w:rsidR="009610D5">
          <w:rPr>
            <w:sz w:val="24"/>
            <w:szCs w:val="24"/>
          </w:rPr>
          <w:t xml:space="preserve"> </w:t>
        </w:r>
      </w:ins>
      <w:del w:id="62" w:author="unknown" w:date="2009-04-28T16:03:00Z">
        <w:r>
          <w:rPr>
            <w:sz w:val="24"/>
            <w:szCs w:val="24"/>
            <w:lang w:val="bg-BG"/>
          </w:rPr>
          <w:delText xml:space="preserve">на архитектурна </w:delText>
        </w:r>
      </w:del>
      <w:r>
        <w:rPr>
          <w:sz w:val="24"/>
          <w:szCs w:val="24"/>
          <w:lang w:val="bg-BG"/>
        </w:rPr>
        <w:t>информация</w:t>
      </w:r>
      <w:ins w:id="63" w:author="unknown" w:date="2009-04-28T16:03:00Z">
        <w:r>
          <w:rPr>
            <w:sz w:val="24"/>
            <w:szCs w:val="24"/>
            <w:lang w:val="bg-BG"/>
          </w:rPr>
          <w:t xml:space="preserve"> за архитектурата на вече създадени системи, което значително</w:t>
        </w:r>
      </w:ins>
      <w:ins w:id="64" w:author="albenski" w:date="2009-06-09T00:04:00Z">
        <w:r w:rsidR="009610D5">
          <w:rPr>
            <w:sz w:val="24"/>
            <w:szCs w:val="24"/>
          </w:rPr>
          <w:t xml:space="preserve"> </w:t>
        </w:r>
      </w:ins>
      <w:del w:id="65" w:author="unknown" w:date="2009-04-28T16:03:00Z">
        <w:r>
          <w:rPr>
            <w:sz w:val="24"/>
            <w:szCs w:val="24"/>
            <w:lang w:val="bg-BG"/>
          </w:rPr>
          <w:delText xml:space="preserve"> се </w:delText>
        </w:r>
      </w:del>
      <w:r>
        <w:rPr>
          <w:sz w:val="24"/>
          <w:szCs w:val="24"/>
          <w:lang w:val="bg-BG"/>
        </w:rPr>
        <w:t>улеснява дизайна на нови системи</w:t>
      </w:r>
      <w:ins w:id="66" w:author="unknown" w:date="2009-04-28T16:04:00Z">
        <w:r>
          <w:rPr>
            <w:sz w:val="24"/>
            <w:szCs w:val="24"/>
            <w:lang w:val="bg-BG"/>
          </w:rPr>
          <w:t xml:space="preserve"> с </w:t>
        </w:r>
      </w:ins>
      <w:del w:id="67" w:author="unknown" w:date="2009-04-28T16:04:00Z">
        <w:r>
          <w:rPr>
            <w:sz w:val="24"/>
            <w:szCs w:val="24"/>
            <w:lang w:val="bg-BG"/>
          </w:rPr>
          <w:delText xml:space="preserve">, които имат </w:delText>
        </w:r>
      </w:del>
      <w:r>
        <w:rPr>
          <w:sz w:val="24"/>
          <w:szCs w:val="24"/>
          <w:lang w:val="bg-BG"/>
        </w:rPr>
        <w:t>подобни изисквания</w:t>
      </w:r>
      <w:del w:id="68" w:author="unknown" w:date="2009-04-28T16:04:00Z">
        <w:r>
          <w:rPr>
            <w:sz w:val="24"/>
            <w:szCs w:val="24"/>
            <w:lang w:val="bg-BG"/>
          </w:rPr>
          <w:delText xml:space="preserve"> на вече създадени системи</w:delText>
        </w:r>
      </w:del>
      <w:r>
        <w:rPr>
          <w:sz w:val="24"/>
          <w:szCs w:val="24"/>
          <w:lang w:val="bg-BG"/>
        </w:rPr>
        <w:t xml:space="preserve">. </w:t>
      </w:r>
      <w:ins w:id="69" w:author="unknown" w:date="2009-04-28T16:07:00Z">
        <w:r>
          <w:rPr>
            <w:sz w:val="24"/>
            <w:szCs w:val="24"/>
            <w:lang w:val="bg-BG"/>
          </w:rPr>
          <w:commentReference w:id="70"/>
        </w:r>
      </w:ins>
      <w:ins w:id="71" w:author="albenski" w:date="2009-06-08T23:35:00Z">
        <w:r w:rsidR="00971A44">
          <w:rPr>
            <w:sz w:val="24"/>
            <w:szCs w:val="24"/>
            <w:lang w:val="bg-BG"/>
          </w:rPr>
          <w:t xml:space="preserve">Тъй като в момента </w:t>
        </w:r>
      </w:ins>
      <w:ins w:id="72" w:author="albenski" w:date="2009-06-08T23:41:00Z">
        <w:r w:rsidR="00172422">
          <w:rPr>
            <w:sz w:val="24"/>
            <w:szCs w:val="24"/>
            <w:lang w:val="bg-BG"/>
          </w:rPr>
          <w:t xml:space="preserve"> </w:t>
        </w:r>
        <w:r w:rsidR="00172422">
          <w:rPr>
            <w:sz w:val="24"/>
            <w:szCs w:val="24"/>
          </w:rPr>
          <w:t>UML</w:t>
        </w:r>
      </w:ins>
      <w:ins w:id="73" w:author="albenski" w:date="2009-06-08T23:42:00Z">
        <w:r w:rsidR="00172422">
          <w:rPr>
            <w:sz w:val="24"/>
            <w:szCs w:val="24"/>
            <w:lang w:val="bg-BG"/>
          </w:rPr>
          <w:t xml:space="preserve"> </w:t>
        </w:r>
      </w:ins>
      <w:ins w:id="74" w:author="albenski" w:date="2009-06-08T23:41:00Z">
        <w:r w:rsidR="00172422">
          <w:rPr>
            <w:sz w:val="24"/>
            <w:szCs w:val="24"/>
            <w:lang w:val="bg-BG"/>
          </w:rPr>
          <w:t>(</w:t>
        </w:r>
        <w:r w:rsidR="00172422">
          <w:rPr>
            <w:sz w:val="24"/>
            <w:szCs w:val="24"/>
          </w:rPr>
          <w:t xml:space="preserve">Unified Modeling </w:t>
        </w:r>
      </w:ins>
      <w:ins w:id="75" w:author="albenski" w:date="2009-06-08T23:58:00Z">
        <w:r w:rsidR="009610D5">
          <w:rPr>
            <w:sz w:val="24"/>
            <w:szCs w:val="24"/>
          </w:rPr>
          <w:t>Language</w:t>
        </w:r>
      </w:ins>
      <w:ins w:id="76" w:author="albenski" w:date="2009-06-08T23:41:00Z">
        <w:r w:rsidR="00172422">
          <w:rPr>
            <w:sz w:val="24"/>
            <w:szCs w:val="24"/>
            <w:lang w:val="bg-BG"/>
          </w:rPr>
          <w:t>)</w:t>
        </w:r>
        <w:r w:rsidR="00172422">
          <w:rPr>
            <w:sz w:val="24"/>
            <w:szCs w:val="24"/>
          </w:rPr>
          <w:t xml:space="preserve"> </w:t>
        </w:r>
      </w:ins>
      <w:ins w:id="77" w:author="albenski" w:date="2009-06-08T23:42:00Z">
        <w:r w:rsidR="00172422">
          <w:rPr>
            <w:sz w:val="24"/>
            <w:szCs w:val="24"/>
            <w:lang w:val="bg-BG"/>
          </w:rPr>
          <w:t xml:space="preserve">е </w:t>
        </w:r>
      </w:ins>
      <w:ins w:id="78" w:author="albenski" w:date="2009-06-08T23:43:00Z">
        <w:r w:rsidR="00172422">
          <w:rPr>
            <w:sz w:val="24"/>
            <w:szCs w:val="24"/>
            <w:lang w:val="bg-BG"/>
          </w:rPr>
          <w:t>стандартн</w:t>
        </w:r>
      </w:ins>
      <w:ins w:id="79" w:author="albenski" w:date="2009-06-08T23:46:00Z">
        <w:r w:rsidR="00172422">
          <w:rPr>
            <w:sz w:val="24"/>
            <w:szCs w:val="24"/>
            <w:lang w:val="bg-BG"/>
          </w:rPr>
          <w:t>ия</w:t>
        </w:r>
      </w:ins>
      <w:ins w:id="80" w:author="albenski" w:date="2009-06-08T23:43:00Z">
        <w:r w:rsidR="00172422">
          <w:rPr>
            <w:sz w:val="24"/>
            <w:szCs w:val="24"/>
            <w:lang w:val="bg-BG"/>
          </w:rPr>
          <w:t xml:space="preserve"> за индустрията език за моделиране</w:t>
        </w:r>
      </w:ins>
      <w:ins w:id="81" w:author="albenski" w:date="2009-06-08T23:44:00Z">
        <w:r w:rsidR="00172422">
          <w:rPr>
            <w:sz w:val="24"/>
            <w:szCs w:val="24"/>
            <w:lang w:val="bg-BG"/>
          </w:rPr>
          <w:t>, за който съществуват мно</w:t>
        </w:r>
      </w:ins>
      <w:ins w:id="82" w:author="albenski" w:date="2009-06-08T23:46:00Z">
        <w:r w:rsidR="00172422">
          <w:rPr>
            <w:sz w:val="24"/>
            <w:szCs w:val="24"/>
            <w:lang w:val="bg-BG"/>
          </w:rPr>
          <w:t>жество</w:t>
        </w:r>
      </w:ins>
      <w:ins w:id="83" w:author="albenski" w:date="2009-06-08T23:44:00Z">
        <w:r w:rsidR="00172422">
          <w:rPr>
            <w:sz w:val="24"/>
            <w:szCs w:val="24"/>
            <w:lang w:val="bg-BG"/>
          </w:rPr>
          <w:t xml:space="preserve"> инструменти и формати за представяне, удачно е той да бъде избран за представяне на архитектурн</w:t>
        </w:r>
      </w:ins>
      <w:ins w:id="84" w:author="albenski" w:date="2009-06-08T23:54:00Z">
        <w:r w:rsidR="00CE34E2">
          <w:rPr>
            <w:sz w:val="24"/>
            <w:szCs w:val="24"/>
            <w:lang w:val="bg-BG"/>
          </w:rPr>
          <w:t>и</w:t>
        </w:r>
      </w:ins>
      <w:ins w:id="85" w:author="albenski" w:date="2009-06-08T23:44:00Z">
        <w:r w:rsidR="00172422">
          <w:rPr>
            <w:sz w:val="24"/>
            <w:szCs w:val="24"/>
            <w:lang w:val="bg-BG"/>
          </w:rPr>
          <w:t>те модели</w:t>
        </w:r>
      </w:ins>
      <w:ins w:id="86" w:author="albenski" w:date="2009-06-08T23:43:00Z">
        <w:r w:rsidR="00172422">
          <w:rPr>
            <w:sz w:val="24"/>
            <w:szCs w:val="24"/>
            <w:lang w:val="bg-BG"/>
          </w:rPr>
          <w:t xml:space="preserve">. </w:t>
        </w:r>
      </w:ins>
      <w:r>
        <w:rPr>
          <w:sz w:val="24"/>
          <w:szCs w:val="24"/>
          <w:lang w:val="bg-BG"/>
        </w:rPr>
        <w:t xml:space="preserve">Както и възползвайки се от предимствата на </w:t>
      </w:r>
      <w:commentRangeStart w:id="87"/>
      <w:r>
        <w:rPr>
          <w:sz w:val="24"/>
          <w:szCs w:val="24"/>
        </w:rPr>
        <w:t>UML</w:t>
      </w:r>
      <w:commentRangeEnd w:id="87"/>
      <w:r w:rsidR="00CE34E2">
        <w:rPr>
          <w:rStyle w:val="CommentReference"/>
          <w:lang w:val="bg-BG"/>
        </w:rPr>
        <w:commentReference w:id="87"/>
      </w:r>
      <w:del w:id="88" w:author="albenski" w:date="2009-06-08T23:49:00Z">
        <w:r w:rsidDel="00CE34E2">
          <w:rPr>
            <w:sz w:val="24"/>
            <w:szCs w:val="24"/>
            <w:lang w:val="bg-BG"/>
          </w:rPr>
          <w:delText>(както и моделно-движената разработка[</w:delText>
        </w:r>
        <w:r w:rsidDel="00CE34E2">
          <w:rPr>
            <w:sz w:val="24"/>
            <w:szCs w:val="24"/>
          </w:rPr>
          <w:delText>model</w:delText>
        </w:r>
        <w:r w:rsidDel="00CE34E2">
          <w:rPr>
            <w:sz w:val="24"/>
            <w:szCs w:val="24"/>
            <w:lang w:val="bg-BG"/>
          </w:rPr>
          <w:delText>-</w:delText>
        </w:r>
        <w:r w:rsidDel="00CE34E2">
          <w:rPr>
            <w:sz w:val="24"/>
            <w:szCs w:val="24"/>
          </w:rPr>
          <w:delText>driven</w:delText>
        </w:r>
        <w:r w:rsidDel="00CE34E2">
          <w:rPr>
            <w:sz w:val="24"/>
            <w:szCs w:val="24"/>
            <w:lang w:val="bg-BG"/>
          </w:rPr>
          <w:delText xml:space="preserve"> </w:delText>
        </w:r>
        <w:r w:rsidDel="00CE34E2">
          <w:rPr>
            <w:sz w:val="24"/>
            <w:szCs w:val="24"/>
          </w:rPr>
          <w:delText>development</w:delText>
        </w:r>
        <w:r w:rsidDel="00CE34E2">
          <w:rPr>
            <w:sz w:val="24"/>
            <w:szCs w:val="24"/>
            <w:lang w:val="bg-BG"/>
          </w:rPr>
          <w:delText>])</w:delText>
        </w:r>
      </w:del>
      <w:r>
        <w:rPr>
          <w:sz w:val="24"/>
          <w:szCs w:val="24"/>
          <w:lang w:val="bg-BG"/>
        </w:rPr>
        <w:t xml:space="preserve">, ще се ускори разработката на нови системи и ще се подобри документацията и поддръжката както на системите в разработка, така и на тези, които са вече в продукция. Предизвикателството на </w:t>
      </w:r>
      <w:ins w:id="89" w:author="unknown" w:date="2009-04-28T16:08:00Z">
        <w:r>
          <w:rPr>
            <w:sz w:val="24"/>
            <w:szCs w:val="24"/>
            <w:lang w:val="bg-BG"/>
          </w:rPr>
          <w:commentReference w:id="90"/>
        </w:r>
      </w:ins>
      <w:del w:id="91" w:author="albenski" w:date="2009-06-08T23:53:00Z">
        <w:r w:rsidDel="00CE34E2">
          <w:rPr>
            <w:sz w:val="24"/>
            <w:szCs w:val="24"/>
            <w:lang w:val="bg-BG"/>
          </w:rPr>
          <w:delText>задачата</w:delText>
        </w:r>
      </w:del>
      <w:ins w:id="92" w:author="albenski" w:date="2009-06-08T23:53:00Z">
        <w:r w:rsidR="00CE34E2">
          <w:rPr>
            <w:sz w:val="24"/>
            <w:szCs w:val="24"/>
            <w:lang w:val="bg-BG"/>
          </w:rPr>
          <w:t>създаването на такъв инструмент</w:t>
        </w:r>
      </w:ins>
      <w:r>
        <w:rPr>
          <w:sz w:val="24"/>
          <w:szCs w:val="24"/>
          <w:lang w:val="bg-BG"/>
        </w:rPr>
        <w:t>, е че повечето вградени приложения са разработени и продължават да се разработват на език</w:t>
      </w:r>
      <w:r>
        <w:rPr>
          <w:sz w:val="24"/>
          <w:szCs w:val="24"/>
        </w:rPr>
        <w:t>a</w:t>
      </w:r>
      <w:r>
        <w:rPr>
          <w:sz w:val="24"/>
          <w:szCs w:val="24"/>
          <w:lang w:val="bg-BG"/>
        </w:rPr>
        <w:t xml:space="preserve"> за програмиране „</w:t>
      </w:r>
      <w:r>
        <w:rPr>
          <w:sz w:val="24"/>
          <w:szCs w:val="24"/>
        </w:rPr>
        <w:t>C</w:t>
      </w:r>
      <w:r>
        <w:rPr>
          <w:sz w:val="24"/>
          <w:szCs w:val="24"/>
          <w:lang w:val="bg-BG"/>
        </w:rPr>
        <w:t xml:space="preserve">”. Това налага нестандартен подход към анализа на тези системи, тъй като за разлика от съвременните обектни езици за програмиране(като </w:t>
      </w:r>
      <w:r>
        <w:rPr>
          <w:sz w:val="24"/>
          <w:szCs w:val="24"/>
        </w:rPr>
        <w:t>C</w:t>
      </w:r>
      <w:r>
        <w:rPr>
          <w:sz w:val="24"/>
          <w:szCs w:val="24"/>
          <w:lang w:val="bg-BG"/>
        </w:rPr>
        <w:t xml:space="preserve">++, </w:t>
      </w:r>
      <w:r>
        <w:rPr>
          <w:sz w:val="24"/>
          <w:szCs w:val="24"/>
        </w:rPr>
        <w:t>C</w:t>
      </w:r>
      <w:r>
        <w:rPr>
          <w:sz w:val="24"/>
          <w:szCs w:val="24"/>
          <w:lang w:val="bg-BG"/>
        </w:rPr>
        <w:t xml:space="preserve">#, </w:t>
      </w:r>
      <w:r>
        <w:rPr>
          <w:sz w:val="24"/>
          <w:szCs w:val="24"/>
        </w:rPr>
        <w:t>JAVA</w:t>
      </w:r>
      <w:r>
        <w:rPr>
          <w:sz w:val="24"/>
          <w:szCs w:val="24"/>
          <w:lang w:val="bg-BG"/>
        </w:rPr>
        <w:t xml:space="preserve"> и т.н), езика „</w:t>
      </w:r>
      <w:r>
        <w:rPr>
          <w:sz w:val="24"/>
          <w:szCs w:val="24"/>
        </w:rPr>
        <w:t>C</w:t>
      </w:r>
      <w:r>
        <w:rPr>
          <w:sz w:val="24"/>
          <w:szCs w:val="24"/>
          <w:lang w:val="bg-BG"/>
        </w:rPr>
        <w:t xml:space="preserve">” е слабо поддържан от средствата за </w:t>
      </w:r>
      <w:r>
        <w:rPr>
          <w:sz w:val="24"/>
          <w:szCs w:val="24"/>
        </w:rPr>
        <w:t>UML</w:t>
      </w:r>
      <w:r>
        <w:rPr>
          <w:sz w:val="24"/>
          <w:szCs w:val="24"/>
          <w:lang w:val="bg-BG"/>
        </w:rPr>
        <w:t xml:space="preserve"> обработка и дизайн.</w:t>
      </w:r>
      <w:ins w:id="93" w:author="albenski" w:date="2009-06-08T23:55:00Z">
        <w:r w:rsidR="00CE34E2" w:rsidDel="00CE34E2">
          <w:rPr>
            <w:sz w:val="24"/>
            <w:szCs w:val="24"/>
            <w:lang w:val="bg-BG"/>
          </w:rPr>
          <w:t xml:space="preserve"> </w:t>
        </w:r>
      </w:ins>
    </w:p>
    <w:p w:rsidR="009610D5" w:rsidRDefault="009610D5">
      <w:pPr>
        <w:pStyle w:val="Abstract"/>
        <w:ind w:firstLine="432"/>
        <w:rPr>
          <w:ins w:id="94" w:author="albenski" w:date="2009-06-08T23:57:00Z"/>
          <w:sz w:val="24"/>
          <w:szCs w:val="24"/>
          <w:lang w:val="bg-BG"/>
        </w:rPr>
      </w:pPr>
    </w:p>
    <w:p w:rsidR="009610D5" w:rsidRDefault="009610D5">
      <w:pPr>
        <w:pStyle w:val="Abstract"/>
        <w:ind w:firstLine="432"/>
        <w:rPr>
          <w:ins w:id="95" w:author="albenski" w:date="2009-06-08T23:57:00Z"/>
          <w:sz w:val="24"/>
          <w:szCs w:val="24"/>
          <w:lang w:val="bg-BG"/>
        </w:rPr>
      </w:pPr>
    </w:p>
    <w:p w:rsidR="00DC4D4B" w:rsidDel="00CE34E2" w:rsidRDefault="00DC4D4B">
      <w:pPr>
        <w:pStyle w:val="Abstract"/>
        <w:ind w:firstLine="432"/>
        <w:rPr>
          <w:del w:id="96" w:author="albenski" w:date="2009-06-08T23:54:00Z"/>
        </w:rPr>
        <w:pPrChange w:id="97" w:author="albenski" w:date="2009-06-08T23:55:00Z">
          <w:pPr/>
        </w:pPrChange>
      </w:pPr>
    </w:p>
    <w:p w:rsidR="00DC4D4B" w:rsidRPr="002617C8" w:rsidRDefault="00DC4D4B">
      <w:pPr>
        <w:pStyle w:val="Abstract"/>
        <w:rPr>
          <w:b/>
        </w:rPr>
        <w:pPrChange w:id="98" w:author="albenski" w:date="2009-06-08T23:56:00Z">
          <w:pPr>
            <w:pageBreakBefore/>
          </w:pPr>
        </w:pPrChange>
      </w:pPr>
      <w:r w:rsidRPr="00CE34E2">
        <w:rPr>
          <w:b/>
          <w:sz w:val="24"/>
          <w:rPrChange w:id="99" w:author="albenski" w:date="2009-06-08T23:56:00Z">
            <w:rPr>
              <w:b/>
            </w:rPr>
          </w:rPrChange>
        </w:rPr>
        <w:t>Цел на дипломната работа:</w:t>
      </w:r>
    </w:p>
    <w:p w:rsidR="00DC4D4B" w:rsidRDefault="00DC4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 New"/>
          <w:sz w:val="20"/>
          <w:szCs w:val="20"/>
          <w:lang w:val="en-US"/>
        </w:rPr>
      </w:pPr>
      <w:r>
        <w:rPr>
          <w:rFonts w:ascii="Verdana" w:hAnsi="Verdana" w:cs="Courier New"/>
          <w:sz w:val="20"/>
          <w:szCs w:val="20"/>
          <w:lang w:val="en-US"/>
        </w:rPr>
        <w:tab/>
      </w:r>
    </w:p>
    <w:p w:rsidR="00DC4D4B" w:rsidRDefault="00DC4D4B">
      <w:pPr>
        <w:ind w:firstLine="708"/>
      </w:pPr>
      <w:r>
        <w:t xml:space="preserve">Да се разработи архитектурен инструмент, който извлича </w:t>
      </w:r>
      <w:ins w:id="100" w:author="albenski" w:date="2009-06-08T23:56:00Z">
        <w:r w:rsidR="00CE34E2">
          <w:t>и</w:t>
        </w:r>
      </w:ins>
      <w:ins w:id="101" w:author="unknown" w:date="2009-04-28T16:25:00Z">
        <w:del w:id="102" w:author="albenski" w:date="2009-06-08T23:56:00Z">
          <w:r w:rsidDel="00CE34E2">
            <w:delText>о</w:delText>
          </w:r>
        </w:del>
        <w:r>
          <w:t xml:space="preserve">нформация за </w:t>
        </w:r>
      </w:ins>
      <w:r>
        <w:t xml:space="preserve">интерфейсите на компонентите от </w:t>
      </w:r>
      <w:ins w:id="103" w:author="unknown" w:date="2009-04-28T16:25:00Z">
        <w:r>
          <w:t xml:space="preserve">техния </w:t>
        </w:r>
      </w:ins>
      <w:del w:id="104" w:author="unknown" w:date="2009-04-28T16:25:00Z">
        <w:r>
          <w:delText>софтуерния</w:delText>
        </w:r>
      </w:del>
      <w:r>
        <w:t xml:space="preserve"> код и представя </w:t>
      </w:r>
      <w:ins w:id="105" w:author="unknown" w:date="2009-04-28T16:25:00Z">
        <w:r>
          <w:t>еквив</w:t>
        </w:r>
      </w:ins>
      <w:ins w:id="106" w:author="unknown" w:date="2009-04-28T16:26:00Z">
        <w:r>
          <w:t xml:space="preserve">алентен </w:t>
        </w:r>
      </w:ins>
      <w:r>
        <w:rPr>
          <w:lang w:val="en-US"/>
        </w:rPr>
        <w:t>UML</w:t>
      </w:r>
      <w:r>
        <w:t xml:space="preserve"> модел със следните артефакти: класове, компоненти(зависимости м/у компоненти). Инструментът трябва да може да генерира базов код </w:t>
      </w:r>
      <w:ins w:id="107" w:author="albenski" w:date="2009-06-08T23:56:00Z">
        <w:r w:rsidR="00CE34E2">
          <w:t xml:space="preserve">за нова </w:t>
        </w:r>
      </w:ins>
      <w:del w:id="108" w:author="albenski" w:date="2009-06-08T23:56:00Z">
        <w:r w:rsidDel="00CE34E2">
          <w:delText xml:space="preserve">на </w:delText>
        </w:r>
      </w:del>
      <w:ins w:id="109" w:author="unknown" w:date="2009-04-28T16:26:00Z">
        <w:del w:id="110" w:author="albenski" w:date="2009-06-08T23:56:00Z">
          <w:r w:rsidDel="00CE34E2">
            <w:commentReference w:id="111"/>
          </w:r>
        </w:del>
      </w:ins>
      <w:del w:id="112" w:author="albenski" w:date="2009-06-08T23:56:00Z">
        <w:r w:rsidDel="00CE34E2">
          <w:delText>с</w:delText>
        </w:r>
      </w:del>
      <w:ins w:id="113" w:author="albenski" w:date="2009-06-08T23:56:00Z">
        <w:r w:rsidR="00CE34E2">
          <w:t>с</w:t>
        </w:r>
      </w:ins>
      <w:r>
        <w:t>истема</w:t>
      </w:r>
      <w:del w:id="114" w:author="albenski" w:date="2009-06-08T23:57:00Z">
        <w:r w:rsidDel="009610D5">
          <w:delText>та</w:delText>
        </w:r>
      </w:del>
      <w:r>
        <w:t xml:space="preserve"> по даден модел.</w:t>
      </w:r>
    </w:p>
    <w:p w:rsidR="00DC4D4B" w:rsidRDefault="00DC4D4B">
      <w:pPr>
        <w:pStyle w:val="BodyText"/>
      </w:pPr>
    </w:p>
    <w:p w:rsidR="00DC4D4B" w:rsidRDefault="00DC4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DC4D4B" w:rsidRDefault="00DC4D4B">
      <w:pPr>
        <w:rPr>
          <w:b/>
        </w:rPr>
      </w:pPr>
      <w:r>
        <w:rPr>
          <w:b/>
        </w:rPr>
        <w:t>Задачи, произтичащи от целта:</w:t>
      </w:r>
    </w:p>
    <w:p w:rsidR="00DC4D4B" w:rsidRDefault="00DC4D4B">
      <w:pPr>
        <w:ind w:left="1065"/>
      </w:pPr>
    </w:p>
    <w:p w:rsidR="00DC4D4B" w:rsidRDefault="00DC4D4B">
      <w:pPr>
        <w:numPr>
          <w:ilvl w:val="0"/>
          <w:numId w:val="1"/>
        </w:numPr>
        <w:tabs>
          <w:tab w:val="left" w:pos="720"/>
        </w:tabs>
        <w:rPr>
          <w:bCs/>
        </w:rPr>
      </w:pPr>
      <w:r>
        <w:t xml:space="preserve">Да се направи проучване </w:t>
      </w:r>
      <w:ins w:id="115" w:author="unknown" w:date="2009-04-28T16:26:00Z">
        <w:r>
          <w:t>и анал</w:t>
        </w:r>
      </w:ins>
      <w:ins w:id="116" w:author="unknown" w:date="2009-04-28T16:27:00Z">
        <w:r>
          <w:t xml:space="preserve">из на други </w:t>
        </w:r>
      </w:ins>
      <w:del w:id="117" w:author="unknown" w:date="2009-04-28T16:27:00Z">
        <w:r>
          <w:delText xml:space="preserve">за </w:delText>
        </w:r>
      </w:del>
      <w:r>
        <w:t xml:space="preserve">подобни инструменти и подходи </w:t>
      </w:r>
      <w:del w:id="118" w:author="unknown" w:date="2009-04-28T16:27:00Z">
        <w:r>
          <w:delText>и да се направи сравнение.</w:delText>
        </w:r>
      </w:del>
    </w:p>
    <w:p w:rsidR="00DC4D4B" w:rsidRDefault="00DC4D4B">
      <w:pPr>
        <w:numPr>
          <w:ilvl w:val="0"/>
          <w:numId w:val="1"/>
        </w:numPr>
        <w:tabs>
          <w:tab w:val="left" w:pos="720"/>
        </w:tabs>
        <w:rPr>
          <w:bCs/>
        </w:rPr>
      </w:pPr>
      <w:r>
        <w:rPr>
          <w:bCs/>
        </w:rPr>
        <w:t xml:space="preserve">Да се </w:t>
      </w:r>
      <w:del w:id="119" w:author="unknown" w:date="2009-04-28T16:29:00Z">
        <w:r>
          <w:rPr>
            <w:bCs/>
          </w:rPr>
          <w:delText>запознае</w:delText>
        </w:r>
      </w:del>
      <w:ins w:id="120" w:author="unknown" w:date="2009-04-28T16:29:00Z">
        <w:r>
          <w:rPr>
            <w:bCs/>
          </w:rPr>
          <w:t>изследват</w:t>
        </w:r>
      </w:ins>
      <w:del w:id="121" w:author="unknown" w:date="2009-04-28T16:29:00Z">
        <w:r>
          <w:rPr>
            <w:bCs/>
          </w:rPr>
          <w:delText xml:space="preserve">  с</w:delText>
        </w:r>
      </w:del>
      <w:r>
        <w:rPr>
          <w:bCs/>
        </w:rPr>
        <w:t xml:space="preserve">  отворени формати за представяне на </w:t>
      </w:r>
      <w:r>
        <w:rPr>
          <w:bCs/>
          <w:lang w:val="en-US"/>
        </w:rPr>
        <w:t>UML</w:t>
      </w:r>
      <w:r>
        <w:rPr>
          <w:bCs/>
        </w:rPr>
        <w:t xml:space="preserve"> </w:t>
      </w:r>
      <w:ins w:id="122" w:author="unknown" w:date="2009-04-28T16:29:00Z">
        <w:r>
          <w:rPr>
            <w:bCs/>
          </w:rPr>
          <w:t>модели</w:t>
        </w:r>
        <w:del w:id="123" w:author="albenski" w:date="2009-06-08T23:57:00Z">
          <w:r w:rsidDel="009610D5">
            <w:rPr>
              <w:bCs/>
            </w:rPr>
            <w:delText>???</w:delText>
          </w:r>
        </w:del>
        <w:r>
          <w:rPr>
            <w:bCs/>
          </w:rPr>
          <w:t xml:space="preserve"> </w:t>
        </w:r>
      </w:ins>
      <w:r>
        <w:rPr>
          <w:bCs/>
        </w:rPr>
        <w:t>и да се избере най-подходящия за извършване на задачата.</w:t>
      </w:r>
    </w:p>
    <w:p w:rsidR="00DC4D4B" w:rsidRDefault="00DC4D4B">
      <w:pPr>
        <w:numPr>
          <w:ilvl w:val="0"/>
          <w:numId w:val="1"/>
        </w:numPr>
        <w:tabs>
          <w:tab w:val="left" w:pos="720"/>
        </w:tabs>
        <w:rPr>
          <w:ins w:id="124" w:author="unknown" w:date="2009-04-28T16:29:00Z"/>
          <w:bCs/>
        </w:rPr>
      </w:pPr>
      <w:ins w:id="125" w:author="unknown" w:date="2009-04-28T16:29:00Z">
        <w:r>
          <w:rPr>
            <w:bCs/>
          </w:rPr>
          <w:t>Да се създаде проект на софтуерния инструмент за генерация на базов код на системата, които съдържа три основни модула: модул за генериране на UML, анализатор на софтуерен код, генератор на код.</w:t>
        </w:r>
      </w:ins>
    </w:p>
    <w:p w:rsidR="00DC4D4B" w:rsidRDefault="00DC4D4B">
      <w:pPr>
        <w:numPr>
          <w:ilvl w:val="0"/>
          <w:numId w:val="1"/>
        </w:numPr>
        <w:tabs>
          <w:tab w:val="left" w:pos="720"/>
        </w:tabs>
        <w:rPr>
          <w:bCs/>
        </w:rPr>
      </w:pPr>
      <w:r>
        <w:rPr>
          <w:bCs/>
        </w:rPr>
        <w:t xml:space="preserve">Да се разработи модул за генериране на </w:t>
      </w:r>
      <w:r>
        <w:rPr>
          <w:bCs/>
          <w:lang w:val="en-US"/>
        </w:rPr>
        <w:t>UML</w:t>
      </w:r>
      <w:ins w:id="126" w:author="unknown" w:date="2009-04-28T16:29:00Z">
        <w:r>
          <w:rPr>
            <w:bCs/>
            <w:lang w:val="en-US"/>
          </w:rPr>
          <w:t xml:space="preserve"> модели</w:t>
        </w:r>
        <w:del w:id="127" w:author="albenski" w:date="2009-06-08T23:57:00Z">
          <w:r w:rsidDel="009610D5">
            <w:rPr>
              <w:bCs/>
              <w:lang w:val="en-US"/>
            </w:rPr>
            <w:delText>???</w:delText>
          </w:r>
        </w:del>
      </w:ins>
      <w:r>
        <w:rPr>
          <w:bCs/>
        </w:rPr>
        <w:t>.</w:t>
      </w:r>
    </w:p>
    <w:p w:rsidR="00DC4D4B" w:rsidRDefault="00DC4D4B">
      <w:pPr>
        <w:numPr>
          <w:ilvl w:val="0"/>
          <w:numId w:val="1"/>
        </w:numPr>
        <w:tabs>
          <w:tab w:val="left" w:pos="720"/>
        </w:tabs>
        <w:rPr>
          <w:bCs/>
        </w:rPr>
      </w:pPr>
      <w:r>
        <w:rPr>
          <w:bCs/>
        </w:rPr>
        <w:t>Да се разработи анализатор на софтуерен код.</w:t>
      </w:r>
    </w:p>
    <w:p w:rsidR="00DC4D4B" w:rsidRDefault="00DC4D4B">
      <w:pPr>
        <w:numPr>
          <w:ilvl w:val="0"/>
          <w:numId w:val="1"/>
        </w:numPr>
        <w:tabs>
          <w:tab w:val="left" w:pos="720"/>
        </w:tabs>
        <w:rPr>
          <w:bCs/>
        </w:rPr>
      </w:pPr>
      <w:r>
        <w:rPr>
          <w:bCs/>
        </w:rPr>
        <w:t>Да се разработи генератор на базов код на системата по даден модел.</w:t>
      </w:r>
    </w:p>
    <w:p w:rsidR="00DC4D4B" w:rsidRDefault="00DC4D4B">
      <w:pPr>
        <w:ind w:left="1065"/>
      </w:pPr>
    </w:p>
    <w:p w:rsidR="00DC4D4B" w:rsidRDefault="00DC4D4B">
      <w:pPr>
        <w:rPr>
          <w:b/>
        </w:rPr>
      </w:pPr>
      <w:r>
        <w:rPr>
          <w:b/>
        </w:rPr>
        <w:t>Ограничаващи/облекчаващи условия:</w:t>
      </w:r>
    </w:p>
    <w:p w:rsidR="00DC4D4B" w:rsidRDefault="00DC4D4B">
      <w:r>
        <w:tab/>
        <w:t>няма</w:t>
      </w:r>
    </w:p>
    <w:p w:rsidR="00DC4D4B" w:rsidRDefault="00DC4D4B"/>
    <w:p w:rsidR="00DC4D4B" w:rsidRDefault="00DC4D4B">
      <w:pPr>
        <w:rPr>
          <w:lang w:val="en-US"/>
        </w:rPr>
      </w:pPr>
      <w:r>
        <w:rPr>
          <w:b/>
        </w:rPr>
        <w:t>Срок за изпълнение:</w:t>
      </w:r>
      <w:r>
        <w:rPr>
          <w:b/>
          <w:lang w:val="en-US"/>
        </w:rPr>
        <w:t xml:space="preserve"> </w:t>
      </w:r>
      <w:del w:id="128" w:author="mitko" w:date="2015-02-22T17:58:00Z">
        <w:r w:rsidDel="002617C8">
          <w:rPr>
            <w:lang w:val="en-US"/>
          </w:rPr>
          <w:delText>2009</w:delText>
        </w:r>
      </w:del>
      <w:ins w:id="129" w:author="mitko" w:date="2015-02-22T17:58:00Z">
        <w:r w:rsidR="002617C8">
          <w:rPr>
            <w:lang w:val="en-US"/>
          </w:rPr>
          <w:t>20</w:t>
        </w:r>
        <w:r w:rsidR="002617C8">
          <w:rPr>
            <w:lang w:val="en-US"/>
          </w:rPr>
          <w:t>15</w:t>
        </w:r>
      </w:ins>
      <w:r>
        <w:rPr>
          <w:lang w:val="en-US"/>
        </w:rPr>
        <w:t>-</w:t>
      </w:r>
      <w:del w:id="130" w:author="mitko" w:date="2015-02-22T17:58:00Z">
        <w:r w:rsidDel="002617C8">
          <w:rPr>
            <w:lang w:val="en-US"/>
          </w:rPr>
          <w:delText>12</w:delText>
        </w:r>
      </w:del>
      <w:ins w:id="131" w:author="mitko" w:date="2015-02-22T17:58:00Z">
        <w:r w:rsidR="002617C8">
          <w:rPr>
            <w:lang w:val="en-US"/>
          </w:rPr>
          <w:t>02</w:t>
        </w:r>
      </w:ins>
      <w:r>
        <w:rPr>
          <w:lang w:val="en-US"/>
        </w:rPr>
        <w:t>-</w:t>
      </w:r>
      <w:del w:id="132" w:author="mitko" w:date="2015-02-22T17:58:00Z">
        <w:r w:rsidDel="002617C8">
          <w:rPr>
            <w:lang w:val="en-US"/>
          </w:rPr>
          <w:delText>31</w:delText>
        </w:r>
      </w:del>
      <w:ins w:id="133" w:author="mitko" w:date="2015-02-22T17:58:00Z">
        <w:r w:rsidR="002617C8">
          <w:rPr>
            <w:lang w:val="en-US"/>
          </w:rPr>
          <w:t>15</w:t>
        </w:r>
      </w:ins>
    </w:p>
    <w:p w:rsidR="00DC4D4B" w:rsidRDefault="00DC4D4B"/>
    <w:p w:rsidR="00DC4D4B" w:rsidRDefault="00DC4D4B">
      <w:r>
        <w:t>Дата:</w:t>
      </w:r>
      <w:r>
        <w:tab/>
      </w:r>
      <w:del w:id="134" w:author="mitko" w:date="2015-02-22T17:58:00Z">
        <w:r w:rsidDel="002617C8">
          <w:delText>2009</w:delText>
        </w:r>
      </w:del>
      <w:ins w:id="135" w:author="mitko" w:date="2015-02-22T17:58:00Z">
        <w:r w:rsidR="002617C8">
          <w:t>20</w:t>
        </w:r>
        <w:r w:rsidR="002617C8">
          <w:rPr>
            <w:lang w:val="en-US"/>
          </w:rPr>
          <w:t>15</w:t>
        </w:r>
      </w:ins>
      <w:r>
        <w:t>-0</w:t>
      </w:r>
      <w:ins w:id="136" w:author="albenski" w:date="2009-06-09T00:06:00Z">
        <w:del w:id="137" w:author="mitko" w:date="2015-02-22T17:58:00Z">
          <w:r w:rsidR="009610D5" w:rsidDel="002617C8">
            <w:rPr>
              <w:lang w:val="en-US"/>
            </w:rPr>
            <w:delText>6</w:delText>
          </w:r>
        </w:del>
      </w:ins>
      <w:ins w:id="138" w:author="mitko" w:date="2015-02-22T17:58:00Z">
        <w:r w:rsidR="002617C8">
          <w:rPr>
            <w:lang w:val="en-US"/>
          </w:rPr>
          <w:t>1</w:t>
        </w:r>
      </w:ins>
      <w:del w:id="139" w:author="albenski" w:date="2009-06-09T00:06:00Z">
        <w:r w:rsidDel="009610D5">
          <w:rPr>
            <w:lang w:val="en-US"/>
          </w:rPr>
          <w:delText>3</w:delText>
        </w:r>
      </w:del>
      <w:r>
        <w:t>-</w:t>
      </w:r>
      <w:ins w:id="140" w:author="albenski" w:date="2009-06-09T00:06:00Z">
        <w:r w:rsidR="009610D5">
          <w:rPr>
            <w:lang w:val="en-US"/>
          </w:rPr>
          <w:t>0</w:t>
        </w:r>
        <w:del w:id="141" w:author="mitko" w:date="2015-02-22T17:58:00Z">
          <w:r w:rsidR="009610D5" w:rsidDel="002617C8">
            <w:rPr>
              <w:lang w:val="en-US"/>
            </w:rPr>
            <w:delText>9</w:delText>
          </w:r>
        </w:del>
      </w:ins>
      <w:ins w:id="142" w:author="mitko" w:date="2015-02-22T17:58:00Z">
        <w:r w:rsidR="002617C8">
          <w:rPr>
            <w:lang w:val="en-US"/>
          </w:rPr>
          <w:t>4</w:t>
        </w:r>
      </w:ins>
      <w:bookmarkStart w:id="143" w:name="_GoBack"/>
      <w:bookmarkEnd w:id="143"/>
      <w:del w:id="144" w:author="albenski" w:date="2009-06-09T00:06:00Z">
        <w:r w:rsidDel="009610D5">
          <w:rPr>
            <w:lang w:val="en-US"/>
          </w:rPr>
          <w:delText>24</w:delText>
        </w:r>
      </w:del>
      <w:r>
        <w:tab/>
      </w:r>
      <w:r>
        <w:tab/>
      </w:r>
      <w:r>
        <w:tab/>
      </w:r>
      <w:r>
        <w:tab/>
      </w:r>
      <w:r>
        <w:tab/>
      </w:r>
      <w:r>
        <w:tab/>
        <w:t>Заявител:</w:t>
      </w:r>
    </w:p>
    <w:p w:rsidR="00DC4D4B" w:rsidRDefault="00DC4D4B"/>
    <w:p w:rsidR="00DC4D4B" w:rsidRDefault="00DC4D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/студент/</w:t>
      </w:r>
    </w:p>
    <w:p w:rsidR="00DC4D4B" w:rsidRDefault="00DC4D4B"/>
    <w:p w:rsidR="00DC4D4B" w:rsidRDefault="00DC4D4B"/>
    <w:p w:rsidR="00DC4D4B" w:rsidRDefault="00DC4D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/научен р-л/</w:t>
      </w:r>
    </w:p>
    <w:sectPr w:rsidR="00DC4D4B">
      <w:footnotePr>
        <w:pos w:val="beneathText"/>
      </w:footnotePr>
      <w:pgSz w:w="11905" w:h="16837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Aleks" w:initials="Aleks">
    <w:p w:rsidR="00DC4D4B" w:rsidRDefault="00DC4D4B">
      <w:r>
        <w:annotationRef/>
      </w:r>
      <w:r>
        <w:t>Тук трябва да се напишат малко общи приказки  (около 1 страница). Какво е това вградена система, защо тази област е актуална. Какво в софтуерна архитектура и architecture extraction… и т.н.</w:t>
      </w:r>
    </w:p>
  </w:comment>
  <w:comment w:id="3" w:author="" w:initials="">
    <w:p w:rsidR="00DC4D4B" w:rsidRDefault="00DC4D4B">
      <w:r>
        <w:annotationRef/>
      </w:r>
      <w:r>
        <w:t>Тук е добре да се каже, че стандартните подходи на Софт. Инж. не стават за ВС и трябва да се работи допълнително...</w:t>
      </w:r>
    </w:p>
  </w:comment>
  <w:comment w:id="29" w:author="" w:initials="">
    <w:p w:rsidR="00DC4D4B" w:rsidRDefault="00DC4D4B">
      <w:r>
        <w:annotationRef/>
      </w:r>
      <w:r>
        <w:t>Тук трябва да добавиш едно-две изречения, които да обясняват по-конкретно мотивацията (какво ще помогне, какво ще се подобри) за разработка на такъв инструмент.</w:t>
      </w:r>
    </w:p>
  </w:comment>
  <w:comment w:id="70" w:author="" w:initials="">
    <w:p w:rsidR="00DC4D4B" w:rsidRDefault="00DC4D4B">
      <w:r>
        <w:annotationRef/>
      </w:r>
      <w:r>
        <w:t>Обясни тук каква е връзката с UML i MDD</w:t>
      </w:r>
    </w:p>
  </w:comment>
  <w:comment w:id="87" w:author="albenski" w:date="2009-06-08T23:52:00Z" w:initials="a">
    <w:p w:rsidR="00CE34E2" w:rsidRPr="00CE34E2" w:rsidRDefault="00CE34E2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 xml:space="preserve">MDD </w:t>
      </w:r>
      <w:r>
        <w:t>го изтривам тъй като това, което ще правя няма да включва преминаване от платформено независим модел към платформено зависим такъв, просто това само по себе си е задача за дипломна работа ...</w:t>
      </w:r>
    </w:p>
  </w:comment>
  <w:comment w:id="90" w:author="" w:initials="">
    <w:p w:rsidR="00DC4D4B" w:rsidRDefault="00DC4D4B">
      <w:r>
        <w:annotationRef/>
      </w:r>
      <w:r>
        <w:t xml:space="preserve">Не е ясно за коя задача говориш тук </w:t>
      </w:r>
    </w:p>
  </w:comment>
  <w:comment w:id="111" w:author="" w:initials="">
    <w:p w:rsidR="00DC4D4B" w:rsidRDefault="00DC4D4B">
      <w:r>
        <w:annotationRef/>
      </w:r>
      <w:r>
        <w:t>новата система?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</w:abstractNum>
  <w:abstractNum w:abstractNumId="1">
    <w:nsid w:val="00000002"/>
    <w:multiLevelType w:val="multilevel"/>
    <w:tmpl w:val="00000002"/>
    <w:lvl w:ilvl="0">
      <w:start w:val="1"/>
      <w:numFmt w:val="upperLetter"/>
      <w:pStyle w:val="Heading1"/>
      <w:lvlText w:val="%1."/>
      <w:lvlJc w:val="left"/>
      <w:pPr>
        <w:tabs>
          <w:tab w:val="num" w:pos="851"/>
        </w:tabs>
        <w:ind w:left="851" w:hanging="851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418"/>
        </w:tabs>
        <w:ind w:left="1418" w:hanging="1418"/>
      </w:pPr>
    </w:lvl>
    <w:lvl w:ilvl="5">
      <w:start w:val="1"/>
      <w:numFmt w:val="decimal"/>
      <w:pStyle w:val="Heading6"/>
      <w:suff w:val="nothing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suff w:val="nothing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suff w:val="nothing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suff w:val="nothing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trackRevisions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407"/>
    <w:rsid w:val="000A78ED"/>
    <w:rsid w:val="00172422"/>
    <w:rsid w:val="002617C8"/>
    <w:rsid w:val="002C3296"/>
    <w:rsid w:val="0033281D"/>
    <w:rsid w:val="004F3720"/>
    <w:rsid w:val="007664C4"/>
    <w:rsid w:val="009610D5"/>
    <w:rsid w:val="00971A44"/>
    <w:rsid w:val="00A80407"/>
    <w:rsid w:val="00B42F50"/>
    <w:rsid w:val="00BF4B45"/>
    <w:rsid w:val="00CE34E2"/>
    <w:rsid w:val="00DC4D4B"/>
    <w:rsid w:val="00E2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val="bg-BG" w:eastAsia="ar-SA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caps/>
      <w:szCs w:val="20"/>
    </w:rPr>
  </w:style>
  <w:style w:type="paragraph" w:styleId="Heading2">
    <w:name w:val="heading 2"/>
    <w:basedOn w:val="Heading1"/>
    <w:next w:val="Normal"/>
    <w:qFormat/>
    <w:pPr>
      <w:widowControl/>
      <w:numPr>
        <w:ilvl w:val="1"/>
      </w:numPr>
      <w:spacing w:before="240"/>
      <w:jc w:val="both"/>
      <w:outlineLvl w:val="1"/>
    </w:pPr>
    <w:rPr>
      <w:sz w:val="22"/>
      <w:lang w:val="en-US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caps w:val="0"/>
      <w:sz w:val="22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i/>
      <w:caps w:val="0"/>
      <w:sz w:val="22"/>
    </w:rPr>
  </w:style>
  <w:style w:type="paragraph" w:styleId="Heading5">
    <w:name w:val="heading 5"/>
    <w:basedOn w:val="Normal"/>
    <w:next w:val="Normal"/>
    <w:qFormat/>
    <w:pPr>
      <w:widowControl w:val="0"/>
      <w:numPr>
        <w:ilvl w:val="4"/>
        <w:numId w:val="2"/>
      </w:numPr>
      <w:spacing w:before="240" w:after="60" w:line="240" w:lineRule="atLeast"/>
      <w:outlineLvl w:val="4"/>
    </w:pPr>
    <w:rPr>
      <w:rFonts w:ascii="Arial" w:hAnsi="Arial"/>
      <w:caps/>
      <w:sz w:val="22"/>
      <w:szCs w:val="20"/>
    </w:rPr>
  </w:style>
  <w:style w:type="paragraph" w:styleId="Heading6">
    <w:name w:val="heading 6"/>
    <w:basedOn w:val="Normal"/>
    <w:next w:val="Normal"/>
    <w:qFormat/>
    <w:pPr>
      <w:widowControl w:val="0"/>
      <w:numPr>
        <w:ilvl w:val="5"/>
        <w:numId w:val="2"/>
      </w:numPr>
      <w:spacing w:before="240" w:after="60" w:line="240" w:lineRule="atLeast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pPr>
      <w:widowControl w:val="0"/>
      <w:numPr>
        <w:ilvl w:val="6"/>
        <w:numId w:val="2"/>
      </w:numPr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pPr>
      <w:widowControl w:val="0"/>
      <w:numPr>
        <w:ilvl w:val="7"/>
        <w:numId w:val="2"/>
      </w:numPr>
      <w:spacing w:before="240" w:after="60" w:line="240" w:lineRule="atLeast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qFormat/>
    <w:pPr>
      <w:widowControl w:val="0"/>
      <w:numPr>
        <w:ilvl w:val="8"/>
        <w:numId w:val="2"/>
      </w:numPr>
      <w:spacing w:before="240" w:after="60" w:line="240" w:lineRule="atLeast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6z0">
    <w:name w:val="WW8Num6z0"/>
    <w:rPr>
      <w:b/>
    </w:rPr>
  </w:style>
  <w:style w:type="character" w:customStyle="1" w:styleId="HTMLPreformattedChar">
    <w:name w:val="HTML Preformatted Char"/>
    <w:basedOn w:val="DefaultParagraphFont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jc w:val="both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Abstract">
    <w:name w:val="Abstract"/>
    <w:basedOn w:val="Normal"/>
    <w:pPr>
      <w:spacing w:before="120" w:after="120"/>
      <w:jc w:val="both"/>
    </w:pPr>
    <w:rPr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val="bg-BG" w:eastAsia="ar-SA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caps/>
      <w:szCs w:val="20"/>
    </w:rPr>
  </w:style>
  <w:style w:type="paragraph" w:styleId="Heading2">
    <w:name w:val="heading 2"/>
    <w:basedOn w:val="Heading1"/>
    <w:next w:val="Normal"/>
    <w:qFormat/>
    <w:pPr>
      <w:widowControl/>
      <w:numPr>
        <w:ilvl w:val="1"/>
      </w:numPr>
      <w:spacing w:before="240"/>
      <w:jc w:val="both"/>
      <w:outlineLvl w:val="1"/>
    </w:pPr>
    <w:rPr>
      <w:sz w:val="22"/>
      <w:lang w:val="en-US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caps w:val="0"/>
      <w:sz w:val="22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i/>
      <w:caps w:val="0"/>
      <w:sz w:val="22"/>
    </w:rPr>
  </w:style>
  <w:style w:type="paragraph" w:styleId="Heading5">
    <w:name w:val="heading 5"/>
    <w:basedOn w:val="Normal"/>
    <w:next w:val="Normal"/>
    <w:qFormat/>
    <w:pPr>
      <w:widowControl w:val="0"/>
      <w:numPr>
        <w:ilvl w:val="4"/>
        <w:numId w:val="2"/>
      </w:numPr>
      <w:spacing w:before="240" w:after="60" w:line="240" w:lineRule="atLeast"/>
      <w:outlineLvl w:val="4"/>
    </w:pPr>
    <w:rPr>
      <w:rFonts w:ascii="Arial" w:hAnsi="Arial"/>
      <w:caps/>
      <w:sz w:val="22"/>
      <w:szCs w:val="20"/>
    </w:rPr>
  </w:style>
  <w:style w:type="paragraph" w:styleId="Heading6">
    <w:name w:val="heading 6"/>
    <w:basedOn w:val="Normal"/>
    <w:next w:val="Normal"/>
    <w:qFormat/>
    <w:pPr>
      <w:widowControl w:val="0"/>
      <w:numPr>
        <w:ilvl w:val="5"/>
        <w:numId w:val="2"/>
      </w:numPr>
      <w:spacing w:before="240" w:after="60" w:line="240" w:lineRule="atLeast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pPr>
      <w:widowControl w:val="0"/>
      <w:numPr>
        <w:ilvl w:val="6"/>
        <w:numId w:val="2"/>
      </w:numPr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pPr>
      <w:widowControl w:val="0"/>
      <w:numPr>
        <w:ilvl w:val="7"/>
        <w:numId w:val="2"/>
      </w:numPr>
      <w:spacing w:before="240" w:after="60" w:line="240" w:lineRule="atLeast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qFormat/>
    <w:pPr>
      <w:widowControl w:val="0"/>
      <w:numPr>
        <w:ilvl w:val="8"/>
        <w:numId w:val="2"/>
      </w:numPr>
      <w:spacing w:before="240" w:after="60" w:line="240" w:lineRule="atLeast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6z0">
    <w:name w:val="WW8Num6z0"/>
    <w:rPr>
      <w:b/>
    </w:rPr>
  </w:style>
  <w:style w:type="character" w:customStyle="1" w:styleId="HTMLPreformattedChar">
    <w:name w:val="HTML Preformatted Char"/>
    <w:basedOn w:val="DefaultParagraphFont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jc w:val="both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Abstract">
    <w:name w:val="Abstract"/>
    <w:basedOn w:val="Normal"/>
    <w:pPr>
      <w:spacing w:before="120" w:after="120"/>
      <w:jc w:val="both"/>
    </w:pPr>
    <w:rPr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5E790D-5BC9-4D97-9481-34CB348C4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Предложение </vt:lpstr>
    </vt:vector>
  </TitlesOfParts>
  <Company>Hewlett-Packard</Company>
  <LinksUpToDate>false</LinksUpToDate>
  <CharactersWithSpaces>4821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Предложение </dc:title>
  <dc:subject/>
  <dc:creator>Jeny Stoeva</dc:creator>
  <cp:keywords/>
  <cp:lastModifiedBy>mitko</cp:lastModifiedBy>
  <cp:revision>3</cp:revision>
  <cp:lastPrinted>1900-12-31T22:00:00Z</cp:lastPrinted>
  <dcterms:created xsi:type="dcterms:W3CDTF">2014-09-11T09:19:00Z</dcterms:created>
  <dcterms:modified xsi:type="dcterms:W3CDTF">2015-02-22T15:58:00Z</dcterms:modified>
</cp:coreProperties>
</file>